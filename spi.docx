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7074" w:rsidRPr="00227D65" w:rsidRDefault="004B7074" w:rsidP="004B7074">
      <w:pPr>
        <w:pStyle w:val="Heading3"/>
        <w:shd w:val="clear" w:color="auto" w:fill="FFFFFF"/>
        <w:spacing w:before="215" w:beforeAutospacing="0" w:after="215" w:afterAutospacing="0"/>
        <w:jc w:val="both"/>
        <w:rPr>
          <w:color w:val="000000" w:themeColor="text1"/>
          <w:sz w:val="28"/>
          <w:szCs w:val="28"/>
        </w:rPr>
      </w:pPr>
      <w:r w:rsidRPr="00227D65">
        <w:rPr>
          <w:rStyle w:val="Strong"/>
          <w:color w:val="000000" w:themeColor="text1"/>
          <w:sz w:val="24"/>
          <w:szCs w:val="24"/>
        </w:rPr>
        <w:t>What is SPI?</w:t>
      </w:r>
    </w:p>
    <w:p w:rsidR="004B7074" w:rsidRPr="00227D65" w:rsidRDefault="004B7074" w:rsidP="004B7074">
      <w:pPr>
        <w:pStyle w:val="rtejustify"/>
        <w:shd w:val="clear" w:color="auto" w:fill="FFFFFF"/>
        <w:spacing w:before="0" w:beforeAutospacing="0" w:after="54" w:afterAutospacing="0"/>
        <w:jc w:val="both"/>
        <w:rPr>
          <w:rFonts w:ascii="Arial" w:hAnsi="Arial" w:cs="Arial"/>
          <w:color w:val="000000" w:themeColor="text1"/>
          <w:sz w:val="15"/>
          <w:szCs w:val="15"/>
        </w:rPr>
      </w:pPr>
      <w:r w:rsidRPr="00227D65">
        <w:rPr>
          <w:rStyle w:val="Strong"/>
          <w:rFonts w:ascii="Arial" w:hAnsi="Arial" w:cs="Arial"/>
          <w:color w:val="000000" w:themeColor="text1"/>
          <w:sz w:val="15"/>
          <w:szCs w:val="15"/>
        </w:rPr>
        <w:t>SPI (Serial Peripheral Interface)</w:t>
      </w:r>
      <w:r w:rsidRPr="00227D65">
        <w:rPr>
          <w:rFonts w:ascii="Arial" w:hAnsi="Arial" w:cs="Arial"/>
          <w:color w:val="000000" w:themeColor="text1"/>
          <w:sz w:val="15"/>
          <w:szCs w:val="15"/>
        </w:rPr>
        <w:t> is a serial communication protocol. SPI interface was found by Motorola in 1970. SPI has a full duplex connection, which means that the data is sent and received simultaneously. That is a master can send data to slave and a slave can send data to master simultaneously. SPI is synchronous serial communication means the clock is required for communication purpose.</w:t>
      </w:r>
    </w:p>
    <w:p w:rsidR="004B7074" w:rsidRPr="00227D65" w:rsidRDefault="004B7074">
      <w:pPr>
        <w:rPr>
          <w:rFonts w:ascii="Arial" w:hAnsi="Arial" w:cs="Arial"/>
          <w:color w:val="000000" w:themeColor="text1"/>
          <w:sz w:val="15"/>
          <w:szCs w:val="15"/>
        </w:rPr>
      </w:pPr>
    </w:p>
    <w:p w:rsidR="004B7074" w:rsidRPr="004B7074" w:rsidRDefault="004B7074" w:rsidP="004B7074">
      <w:pPr>
        <w:shd w:val="clear" w:color="auto" w:fill="FFFFFF"/>
        <w:spacing w:before="215" w:after="215" w:line="240" w:lineRule="auto"/>
        <w:jc w:val="both"/>
        <w:outlineLvl w:val="2"/>
        <w:rPr>
          <w:rFonts w:ascii="Times New Roman" w:eastAsia="Times New Roman" w:hAnsi="Times New Roman" w:cs="Times New Roman"/>
          <w:b/>
          <w:bCs/>
          <w:color w:val="000000" w:themeColor="text1"/>
          <w:sz w:val="28"/>
          <w:szCs w:val="28"/>
        </w:rPr>
      </w:pPr>
      <w:r w:rsidRPr="00227D65">
        <w:rPr>
          <w:rFonts w:ascii="Times New Roman" w:eastAsia="Times New Roman" w:hAnsi="Times New Roman" w:cs="Times New Roman"/>
          <w:color w:val="000000" w:themeColor="text1"/>
          <w:sz w:val="24"/>
        </w:rPr>
        <w:t>Working of SPI</w:t>
      </w:r>
    </w:p>
    <w:p w:rsidR="004B7074" w:rsidRPr="004B7074" w:rsidRDefault="004B7074" w:rsidP="004B7074">
      <w:pPr>
        <w:shd w:val="clear" w:color="auto" w:fill="FFFFFF"/>
        <w:spacing w:after="54" w:line="240" w:lineRule="auto"/>
        <w:jc w:val="both"/>
        <w:rPr>
          <w:rFonts w:ascii="Arial" w:eastAsia="Times New Roman" w:hAnsi="Arial" w:cs="Arial"/>
          <w:color w:val="000000" w:themeColor="text1"/>
          <w:sz w:val="15"/>
          <w:szCs w:val="15"/>
        </w:rPr>
      </w:pPr>
      <w:r w:rsidRPr="004B7074">
        <w:rPr>
          <w:rFonts w:ascii="Arial" w:eastAsia="Times New Roman" w:hAnsi="Arial" w:cs="Arial"/>
          <w:color w:val="000000" w:themeColor="text1"/>
          <w:sz w:val="15"/>
          <w:szCs w:val="15"/>
        </w:rPr>
        <w:t>A SPI has a master/Slave communication by using four lines. A SPI can have only one master and can have multiple slaves. A master is usually a microcontroller and the slaves can be a microcontroller, sensors, ADC, DAC, LCD etc.</w:t>
      </w:r>
    </w:p>
    <w:p w:rsidR="004B7074" w:rsidRPr="004B7074" w:rsidRDefault="004B7074" w:rsidP="004B7074">
      <w:pPr>
        <w:shd w:val="clear" w:color="auto" w:fill="FFFFFF"/>
        <w:spacing w:after="54" w:line="240" w:lineRule="auto"/>
        <w:jc w:val="both"/>
        <w:rPr>
          <w:rFonts w:ascii="Arial" w:eastAsia="Times New Roman" w:hAnsi="Arial" w:cs="Arial"/>
          <w:color w:val="000000" w:themeColor="text1"/>
          <w:sz w:val="15"/>
          <w:szCs w:val="15"/>
        </w:rPr>
      </w:pPr>
      <w:r w:rsidRPr="004B7074">
        <w:rPr>
          <w:rFonts w:ascii="Arial" w:eastAsia="Times New Roman" w:hAnsi="Arial" w:cs="Arial"/>
          <w:color w:val="000000" w:themeColor="text1"/>
          <w:sz w:val="15"/>
          <w:szCs w:val="15"/>
        </w:rPr>
        <w:t>Below is the block diagram representation of SPI </w:t>
      </w:r>
      <w:r w:rsidRPr="00227D65">
        <w:rPr>
          <w:rFonts w:ascii="Arial" w:eastAsia="Times New Roman" w:hAnsi="Arial" w:cs="Arial"/>
          <w:b/>
          <w:bCs/>
          <w:color w:val="000000" w:themeColor="text1"/>
          <w:sz w:val="15"/>
        </w:rPr>
        <w:t>Master with Single Slave</w:t>
      </w:r>
      <w:r w:rsidRPr="004B7074">
        <w:rPr>
          <w:rFonts w:ascii="Arial" w:eastAsia="Times New Roman" w:hAnsi="Arial" w:cs="Arial"/>
          <w:color w:val="000000" w:themeColor="text1"/>
          <w:sz w:val="15"/>
          <w:szCs w:val="15"/>
        </w:rPr>
        <w:t>.</w:t>
      </w:r>
    </w:p>
    <w:p w:rsidR="004B7074" w:rsidRPr="004B7074" w:rsidRDefault="004B7074" w:rsidP="004B7074">
      <w:pPr>
        <w:shd w:val="clear" w:color="auto" w:fill="FFFFFF"/>
        <w:spacing w:after="54" w:line="240" w:lineRule="auto"/>
        <w:jc w:val="both"/>
        <w:rPr>
          <w:rFonts w:ascii="Arial" w:eastAsia="Times New Roman" w:hAnsi="Arial" w:cs="Arial"/>
          <w:color w:val="000000" w:themeColor="text1"/>
          <w:sz w:val="15"/>
          <w:szCs w:val="15"/>
        </w:rPr>
      </w:pPr>
      <w:r w:rsidRPr="00227D65">
        <w:rPr>
          <w:rFonts w:ascii="Arial" w:eastAsia="Times New Roman" w:hAnsi="Arial" w:cs="Arial"/>
          <w:noProof/>
          <w:color w:val="000000" w:themeColor="text1"/>
          <w:sz w:val="15"/>
          <w:szCs w:val="15"/>
        </w:rPr>
        <w:drawing>
          <wp:inline distT="0" distB="0" distL="0" distR="0">
            <wp:extent cx="4763135" cy="5807075"/>
            <wp:effectExtent l="19050" t="0" r="0" b="0"/>
            <wp:docPr id="3" name="Picture 3" descr="SPI communication circuit between a master and s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I communication circuit between a master and slave"/>
                    <pic:cNvPicPr>
                      <a:picLocks noChangeAspect="1" noChangeArrowheads="1"/>
                    </pic:cNvPicPr>
                  </pic:nvPicPr>
                  <pic:blipFill>
                    <a:blip r:embed="rId5"/>
                    <a:srcRect/>
                    <a:stretch>
                      <a:fillRect/>
                    </a:stretch>
                  </pic:blipFill>
                  <pic:spPr bwMode="auto">
                    <a:xfrm>
                      <a:off x="0" y="0"/>
                      <a:ext cx="4763135" cy="5807075"/>
                    </a:xfrm>
                    <a:prstGeom prst="rect">
                      <a:avLst/>
                    </a:prstGeom>
                    <a:noFill/>
                    <a:ln w="9525">
                      <a:noFill/>
                      <a:miter lim="800000"/>
                      <a:headEnd/>
                      <a:tailEnd/>
                    </a:ln>
                  </pic:spPr>
                </pic:pic>
              </a:graphicData>
            </a:graphic>
          </wp:inline>
        </w:drawing>
      </w:r>
    </w:p>
    <w:p w:rsidR="004B7074" w:rsidRPr="004B7074" w:rsidRDefault="004B7074" w:rsidP="004B7074">
      <w:pPr>
        <w:shd w:val="clear" w:color="auto" w:fill="FFFFFF"/>
        <w:spacing w:after="54" w:line="240" w:lineRule="auto"/>
        <w:jc w:val="both"/>
        <w:rPr>
          <w:rFonts w:ascii="Arial" w:eastAsia="Times New Roman" w:hAnsi="Arial" w:cs="Arial"/>
          <w:color w:val="000000" w:themeColor="text1"/>
          <w:sz w:val="15"/>
          <w:szCs w:val="15"/>
        </w:rPr>
      </w:pPr>
      <w:r w:rsidRPr="004B7074">
        <w:rPr>
          <w:rFonts w:ascii="Arial" w:eastAsia="Times New Roman" w:hAnsi="Arial" w:cs="Arial"/>
          <w:color w:val="000000" w:themeColor="text1"/>
          <w:sz w:val="15"/>
          <w:szCs w:val="15"/>
        </w:rPr>
        <w:t> </w:t>
      </w:r>
    </w:p>
    <w:p w:rsidR="004B7074" w:rsidRPr="004B7074" w:rsidRDefault="004B7074" w:rsidP="004B7074">
      <w:pPr>
        <w:shd w:val="clear" w:color="auto" w:fill="FFFFFF"/>
        <w:spacing w:after="54" w:line="240" w:lineRule="auto"/>
        <w:jc w:val="both"/>
        <w:rPr>
          <w:rFonts w:ascii="Arial" w:eastAsia="Times New Roman" w:hAnsi="Arial" w:cs="Arial"/>
          <w:color w:val="000000" w:themeColor="text1"/>
          <w:sz w:val="15"/>
          <w:szCs w:val="15"/>
        </w:rPr>
      </w:pPr>
      <w:r w:rsidRPr="00227D65">
        <w:rPr>
          <w:rFonts w:ascii="Arial" w:eastAsia="Times New Roman" w:hAnsi="Arial" w:cs="Arial"/>
          <w:b/>
          <w:bCs/>
          <w:color w:val="000000" w:themeColor="text1"/>
          <w:sz w:val="15"/>
        </w:rPr>
        <w:t>SPI has following four lines MISO, MOSI, SS, and CLK</w:t>
      </w:r>
    </w:p>
    <w:p w:rsidR="004B7074" w:rsidRPr="004B7074" w:rsidRDefault="004B7074" w:rsidP="004B7074">
      <w:pPr>
        <w:numPr>
          <w:ilvl w:val="0"/>
          <w:numId w:val="5"/>
        </w:numPr>
        <w:shd w:val="clear" w:color="auto" w:fill="FFFFFF"/>
        <w:spacing w:after="0" w:line="240" w:lineRule="auto"/>
        <w:ind w:left="215"/>
        <w:jc w:val="both"/>
        <w:rPr>
          <w:rFonts w:ascii="Arial" w:eastAsia="Times New Roman" w:hAnsi="Arial" w:cs="Arial"/>
          <w:color w:val="000000" w:themeColor="text1"/>
          <w:sz w:val="15"/>
          <w:szCs w:val="15"/>
        </w:rPr>
      </w:pPr>
      <w:r w:rsidRPr="00227D65">
        <w:rPr>
          <w:rFonts w:ascii="Arial" w:eastAsia="Times New Roman" w:hAnsi="Arial" w:cs="Arial"/>
          <w:b/>
          <w:bCs/>
          <w:color w:val="000000" w:themeColor="text1"/>
          <w:sz w:val="15"/>
        </w:rPr>
        <w:t>MISO (Master in Slave Out)</w:t>
      </w:r>
      <w:r w:rsidRPr="004B7074">
        <w:rPr>
          <w:rFonts w:ascii="Arial" w:eastAsia="Times New Roman" w:hAnsi="Arial" w:cs="Arial"/>
          <w:color w:val="000000" w:themeColor="text1"/>
          <w:sz w:val="15"/>
          <w:szCs w:val="15"/>
        </w:rPr>
        <w:t> - The Slave line for sending data to the master.</w:t>
      </w:r>
    </w:p>
    <w:p w:rsidR="004B7074" w:rsidRPr="004B7074" w:rsidRDefault="004B7074" w:rsidP="004B7074">
      <w:pPr>
        <w:numPr>
          <w:ilvl w:val="0"/>
          <w:numId w:val="5"/>
        </w:numPr>
        <w:shd w:val="clear" w:color="auto" w:fill="FFFFFF"/>
        <w:spacing w:after="0" w:line="240" w:lineRule="auto"/>
        <w:ind w:left="215"/>
        <w:jc w:val="both"/>
        <w:rPr>
          <w:rFonts w:ascii="Arial" w:eastAsia="Times New Roman" w:hAnsi="Arial" w:cs="Arial"/>
          <w:color w:val="000000" w:themeColor="text1"/>
          <w:sz w:val="15"/>
          <w:szCs w:val="15"/>
        </w:rPr>
      </w:pPr>
      <w:r w:rsidRPr="00227D65">
        <w:rPr>
          <w:rFonts w:ascii="Arial" w:eastAsia="Times New Roman" w:hAnsi="Arial" w:cs="Arial"/>
          <w:b/>
          <w:bCs/>
          <w:color w:val="000000" w:themeColor="text1"/>
          <w:sz w:val="15"/>
        </w:rPr>
        <w:t>MOSI (Master Out Slave In)</w:t>
      </w:r>
      <w:r w:rsidRPr="004B7074">
        <w:rPr>
          <w:rFonts w:ascii="Arial" w:eastAsia="Times New Roman" w:hAnsi="Arial" w:cs="Arial"/>
          <w:color w:val="000000" w:themeColor="text1"/>
          <w:sz w:val="15"/>
          <w:szCs w:val="15"/>
        </w:rPr>
        <w:t> - The Master line for sending data to the peripherals.</w:t>
      </w:r>
    </w:p>
    <w:p w:rsidR="004B7074" w:rsidRPr="004B7074" w:rsidRDefault="004B7074" w:rsidP="004B7074">
      <w:pPr>
        <w:numPr>
          <w:ilvl w:val="0"/>
          <w:numId w:val="5"/>
        </w:numPr>
        <w:shd w:val="clear" w:color="auto" w:fill="FFFFFF"/>
        <w:spacing w:after="0" w:line="240" w:lineRule="auto"/>
        <w:ind w:left="215"/>
        <w:jc w:val="both"/>
        <w:rPr>
          <w:rFonts w:ascii="Arial" w:eastAsia="Times New Roman" w:hAnsi="Arial" w:cs="Arial"/>
          <w:color w:val="000000" w:themeColor="text1"/>
          <w:sz w:val="15"/>
          <w:szCs w:val="15"/>
        </w:rPr>
      </w:pPr>
      <w:r w:rsidRPr="00227D65">
        <w:rPr>
          <w:rFonts w:ascii="Arial" w:eastAsia="Times New Roman" w:hAnsi="Arial" w:cs="Arial"/>
          <w:b/>
          <w:bCs/>
          <w:color w:val="000000" w:themeColor="text1"/>
          <w:sz w:val="15"/>
        </w:rPr>
        <w:t>SCK (Serial Clock)</w:t>
      </w:r>
      <w:r w:rsidRPr="004B7074">
        <w:rPr>
          <w:rFonts w:ascii="Arial" w:eastAsia="Times New Roman" w:hAnsi="Arial" w:cs="Arial"/>
          <w:color w:val="000000" w:themeColor="text1"/>
          <w:sz w:val="15"/>
          <w:szCs w:val="15"/>
        </w:rPr>
        <w:t> - The clock pulses which synchronize data transmission generated by the master.</w:t>
      </w:r>
    </w:p>
    <w:p w:rsidR="004B7074" w:rsidRPr="004B7074" w:rsidRDefault="004B7074" w:rsidP="004B7074">
      <w:pPr>
        <w:numPr>
          <w:ilvl w:val="0"/>
          <w:numId w:val="5"/>
        </w:numPr>
        <w:shd w:val="clear" w:color="auto" w:fill="FFFFFF"/>
        <w:spacing w:after="0" w:line="240" w:lineRule="auto"/>
        <w:ind w:left="215"/>
        <w:jc w:val="both"/>
        <w:rPr>
          <w:rFonts w:ascii="Arial" w:eastAsia="Times New Roman" w:hAnsi="Arial" w:cs="Arial"/>
          <w:color w:val="000000" w:themeColor="text1"/>
          <w:sz w:val="15"/>
          <w:szCs w:val="15"/>
        </w:rPr>
      </w:pPr>
      <w:r w:rsidRPr="00227D65">
        <w:rPr>
          <w:rFonts w:ascii="Arial" w:eastAsia="Times New Roman" w:hAnsi="Arial" w:cs="Arial"/>
          <w:b/>
          <w:bCs/>
          <w:color w:val="000000" w:themeColor="text1"/>
          <w:sz w:val="15"/>
        </w:rPr>
        <w:t>SS (Slave Select) </w:t>
      </w:r>
      <w:r w:rsidRPr="004B7074">
        <w:rPr>
          <w:rFonts w:ascii="Arial" w:eastAsia="Times New Roman" w:hAnsi="Arial" w:cs="Arial"/>
          <w:color w:val="000000" w:themeColor="text1"/>
          <w:sz w:val="15"/>
          <w:szCs w:val="15"/>
        </w:rPr>
        <w:t>–Master can use this pin to enable and disable specific devices.</w:t>
      </w:r>
    </w:p>
    <w:p w:rsidR="004B7074" w:rsidRPr="004B7074" w:rsidRDefault="004B7074" w:rsidP="004B7074">
      <w:pPr>
        <w:shd w:val="clear" w:color="auto" w:fill="FFFFFF"/>
        <w:spacing w:after="54" w:line="240" w:lineRule="auto"/>
        <w:jc w:val="both"/>
        <w:rPr>
          <w:rFonts w:ascii="Arial" w:eastAsia="Times New Roman" w:hAnsi="Arial" w:cs="Arial"/>
          <w:color w:val="000000" w:themeColor="text1"/>
          <w:sz w:val="15"/>
          <w:szCs w:val="15"/>
        </w:rPr>
      </w:pPr>
      <w:r w:rsidRPr="004B7074">
        <w:rPr>
          <w:rFonts w:ascii="Arial" w:eastAsia="Times New Roman" w:hAnsi="Arial" w:cs="Arial"/>
          <w:color w:val="000000" w:themeColor="text1"/>
          <w:sz w:val="15"/>
          <w:szCs w:val="15"/>
        </w:rPr>
        <w:t> </w:t>
      </w:r>
    </w:p>
    <w:p w:rsidR="004B7074" w:rsidRPr="00227D65" w:rsidRDefault="004B7074" w:rsidP="004B7074">
      <w:pPr>
        <w:shd w:val="clear" w:color="auto" w:fill="FFFFFF"/>
        <w:spacing w:after="54" w:line="240" w:lineRule="auto"/>
        <w:jc w:val="both"/>
        <w:rPr>
          <w:rFonts w:ascii="Arial" w:eastAsia="Times New Roman" w:hAnsi="Arial" w:cs="Arial"/>
          <w:b/>
          <w:bCs/>
          <w:color w:val="000000" w:themeColor="text1"/>
          <w:sz w:val="15"/>
        </w:rPr>
      </w:pPr>
    </w:p>
    <w:p w:rsidR="004B7074" w:rsidRPr="00227D65" w:rsidRDefault="004B7074" w:rsidP="004B7074">
      <w:pPr>
        <w:shd w:val="clear" w:color="auto" w:fill="FFFFFF"/>
        <w:spacing w:after="54" w:line="240" w:lineRule="auto"/>
        <w:jc w:val="both"/>
        <w:rPr>
          <w:rFonts w:ascii="Arial" w:eastAsia="Times New Roman" w:hAnsi="Arial" w:cs="Arial"/>
          <w:b/>
          <w:bCs/>
          <w:color w:val="000000" w:themeColor="text1"/>
          <w:sz w:val="15"/>
        </w:rPr>
      </w:pPr>
    </w:p>
    <w:p w:rsidR="004B7074" w:rsidRPr="00227D65" w:rsidRDefault="004B7074" w:rsidP="004B7074">
      <w:pPr>
        <w:shd w:val="clear" w:color="auto" w:fill="FFFFFF"/>
        <w:spacing w:after="54" w:line="240" w:lineRule="auto"/>
        <w:jc w:val="both"/>
        <w:rPr>
          <w:rFonts w:ascii="Arial" w:eastAsia="Times New Roman" w:hAnsi="Arial" w:cs="Arial"/>
          <w:b/>
          <w:bCs/>
          <w:color w:val="000000" w:themeColor="text1"/>
          <w:sz w:val="15"/>
        </w:rPr>
      </w:pPr>
    </w:p>
    <w:p w:rsidR="004B7074" w:rsidRPr="00227D65" w:rsidRDefault="004B7074" w:rsidP="004B7074">
      <w:pPr>
        <w:shd w:val="clear" w:color="auto" w:fill="FFFFFF"/>
        <w:spacing w:after="54" w:line="240" w:lineRule="auto"/>
        <w:jc w:val="both"/>
        <w:rPr>
          <w:rFonts w:ascii="Arial" w:eastAsia="Times New Roman" w:hAnsi="Arial" w:cs="Arial"/>
          <w:b/>
          <w:bCs/>
          <w:color w:val="000000" w:themeColor="text1"/>
          <w:sz w:val="15"/>
        </w:rPr>
      </w:pPr>
    </w:p>
    <w:p w:rsidR="004B7074" w:rsidRPr="00227D65" w:rsidRDefault="004B7074" w:rsidP="004B7074">
      <w:pPr>
        <w:shd w:val="clear" w:color="auto" w:fill="FFFFFF"/>
        <w:spacing w:after="54" w:line="240" w:lineRule="auto"/>
        <w:jc w:val="both"/>
        <w:rPr>
          <w:rFonts w:ascii="Arial" w:eastAsia="Times New Roman" w:hAnsi="Arial" w:cs="Arial"/>
          <w:b/>
          <w:bCs/>
          <w:color w:val="000000" w:themeColor="text1"/>
          <w:sz w:val="15"/>
        </w:rPr>
      </w:pPr>
    </w:p>
    <w:p w:rsidR="004B7074" w:rsidRPr="00227D65" w:rsidRDefault="004B7074" w:rsidP="004B7074">
      <w:pPr>
        <w:shd w:val="clear" w:color="auto" w:fill="FFFFFF"/>
        <w:spacing w:after="54" w:line="240" w:lineRule="auto"/>
        <w:jc w:val="both"/>
        <w:rPr>
          <w:rFonts w:ascii="Arial" w:eastAsia="Times New Roman" w:hAnsi="Arial" w:cs="Arial"/>
          <w:b/>
          <w:bCs/>
          <w:color w:val="000000" w:themeColor="text1"/>
          <w:sz w:val="15"/>
        </w:rPr>
      </w:pPr>
    </w:p>
    <w:p w:rsidR="004B7074" w:rsidRPr="00227D65" w:rsidRDefault="004B7074" w:rsidP="004B7074">
      <w:pPr>
        <w:shd w:val="clear" w:color="auto" w:fill="FFFFFF"/>
        <w:spacing w:after="54" w:line="240" w:lineRule="auto"/>
        <w:jc w:val="both"/>
        <w:rPr>
          <w:rFonts w:ascii="Arial" w:eastAsia="Times New Roman" w:hAnsi="Arial" w:cs="Arial"/>
          <w:b/>
          <w:bCs/>
          <w:color w:val="000000" w:themeColor="text1"/>
          <w:sz w:val="15"/>
        </w:rPr>
      </w:pPr>
    </w:p>
    <w:p w:rsidR="004B7074" w:rsidRPr="00227D65" w:rsidRDefault="004B7074" w:rsidP="004B7074">
      <w:pPr>
        <w:shd w:val="clear" w:color="auto" w:fill="FFFFFF"/>
        <w:spacing w:after="54" w:line="240" w:lineRule="auto"/>
        <w:jc w:val="both"/>
        <w:rPr>
          <w:rFonts w:ascii="Arial" w:eastAsia="Times New Roman" w:hAnsi="Arial" w:cs="Arial"/>
          <w:b/>
          <w:bCs/>
          <w:color w:val="000000" w:themeColor="text1"/>
          <w:sz w:val="15"/>
        </w:rPr>
      </w:pPr>
    </w:p>
    <w:p w:rsidR="004B7074" w:rsidRPr="004B7074" w:rsidRDefault="004B7074" w:rsidP="004B7074">
      <w:pPr>
        <w:shd w:val="clear" w:color="auto" w:fill="FFFFFF"/>
        <w:spacing w:after="54" w:line="240" w:lineRule="auto"/>
        <w:jc w:val="both"/>
        <w:rPr>
          <w:rFonts w:ascii="Arial" w:eastAsia="Times New Roman" w:hAnsi="Arial" w:cs="Arial"/>
          <w:color w:val="000000" w:themeColor="text1"/>
          <w:sz w:val="15"/>
          <w:szCs w:val="15"/>
        </w:rPr>
      </w:pPr>
      <w:r w:rsidRPr="00227D65">
        <w:rPr>
          <w:rFonts w:ascii="Arial" w:eastAsia="Times New Roman" w:hAnsi="Arial" w:cs="Arial"/>
          <w:b/>
          <w:bCs/>
          <w:color w:val="000000" w:themeColor="text1"/>
          <w:sz w:val="15"/>
        </w:rPr>
        <w:lastRenderedPageBreak/>
        <w:t>SPI Master with Multiple Slaves</w:t>
      </w:r>
    </w:p>
    <w:p w:rsidR="004B7074" w:rsidRPr="004B7074" w:rsidRDefault="004B7074" w:rsidP="004B7074">
      <w:pPr>
        <w:shd w:val="clear" w:color="auto" w:fill="FFFFFF"/>
        <w:spacing w:after="54" w:line="240" w:lineRule="auto"/>
        <w:jc w:val="both"/>
        <w:rPr>
          <w:rFonts w:ascii="Arial" w:eastAsia="Times New Roman" w:hAnsi="Arial" w:cs="Arial"/>
          <w:color w:val="000000" w:themeColor="text1"/>
          <w:sz w:val="15"/>
          <w:szCs w:val="15"/>
        </w:rPr>
      </w:pPr>
      <w:r w:rsidRPr="00227D65">
        <w:rPr>
          <w:rFonts w:ascii="Arial" w:eastAsia="Times New Roman" w:hAnsi="Arial" w:cs="Arial"/>
          <w:noProof/>
          <w:color w:val="000000" w:themeColor="text1"/>
          <w:sz w:val="15"/>
          <w:szCs w:val="15"/>
        </w:rPr>
        <w:drawing>
          <wp:inline distT="0" distB="0" distL="0" distR="0">
            <wp:extent cx="6189345" cy="3056890"/>
            <wp:effectExtent l="19050" t="0" r="1905" b="0"/>
            <wp:docPr id="4" name="Picture 4" descr="SPI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I Communication"/>
                    <pic:cNvPicPr>
                      <a:picLocks noChangeAspect="1" noChangeArrowheads="1"/>
                    </pic:cNvPicPr>
                  </pic:nvPicPr>
                  <pic:blipFill>
                    <a:blip r:embed="rId6"/>
                    <a:srcRect/>
                    <a:stretch>
                      <a:fillRect/>
                    </a:stretch>
                  </pic:blipFill>
                  <pic:spPr bwMode="auto">
                    <a:xfrm>
                      <a:off x="0" y="0"/>
                      <a:ext cx="6189345" cy="3056890"/>
                    </a:xfrm>
                    <a:prstGeom prst="rect">
                      <a:avLst/>
                    </a:prstGeom>
                    <a:noFill/>
                    <a:ln w="9525">
                      <a:noFill/>
                      <a:miter lim="800000"/>
                      <a:headEnd/>
                      <a:tailEnd/>
                    </a:ln>
                  </pic:spPr>
                </pic:pic>
              </a:graphicData>
            </a:graphic>
          </wp:inline>
        </w:drawing>
      </w:r>
    </w:p>
    <w:p w:rsidR="004B7074" w:rsidRPr="004B7074" w:rsidRDefault="004B7074" w:rsidP="004B7074">
      <w:pPr>
        <w:shd w:val="clear" w:color="auto" w:fill="FFFFFF"/>
        <w:spacing w:after="54" w:line="240" w:lineRule="auto"/>
        <w:jc w:val="both"/>
        <w:rPr>
          <w:rFonts w:ascii="Arial" w:eastAsia="Times New Roman" w:hAnsi="Arial" w:cs="Arial"/>
          <w:color w:val="000000" w:themeColor="text1"/>
          <w:sz w:val="15"/>
          <w:szCs w:val="15"/>
        </w:rPr>
      </w:pPr>
      <w:r w:rsidRPr="004B7074">
        <w:rPr>
          <w:rFonts w:ascii="Arial" w:eastAsia="Times New Roman" w:hAnsi="Arial" w:cs="Arial"/>
          <w:color w:val="000000" w:themeColor="text1"/>
          <w:sz w:val="15"/>
          <w:szCs w:val="15"/>
        </w:rPr>
        <w:t> </w:t>
      </w:r>
    </w:p>
    <w:p w:rsidR="004B7074" w:rsidRPr="004B7074" w:rsidRDefault="004B7074" w:rsidP="004B7074">
      <w:pPr>
        <w:shd w:val="clear" w:color="auto" w:fill="FFFFFF"/>
        <w:spacing w:after="54" w:line="240" w:lineRule="auto"/>
        <w:jc w:val="both"/>
        <w:rPr>
          <w:rFonts w:ascii="Arial" w:eastAsia="Times New Roman" w:hAnsi="Arial" w:cs="Arial"/>
          <w:color w:val="000000" w:themeColor="text1"/>
          <w:sz w:val="15"/>
          <w:szCs w:val="15"/>
        </w:rPr>
      </w:pPr>
      <w:r w:rsidRPr="00227D65">
        <w:rPr>
          <w:rFonts w:ascii="Arial" w:eastAsia="Times New Roman" w:hAnsi="Arial" w:cs="Arial"/>
          <w:b/>
          <w:bCs/>
          <w:color w:val="000000" w:themeColor="text1"/>
          <w:sz w:val="15"/>
        </w:rPr>
        <w:t>To start communication between master and slave</w:t>
      </w:r>
      <w:r w:rsidRPr="004B7074">
        <w:rPr>
          <w:rFonts w:ascii="Arial" w:eastAsia="Times New Roman" w:hAnsi="Arial" w:cs="Arial"/>
          <w:color w:val="000000" w:themeColor="text1"/>
          <w:sz w:val="15"/>
          <w:szCs w:val="15"/>
        </w:rPr>
        <w:t> we need to set the required device's Slave Select (SS) pin to LOW, so that it can communicate with the master. When it's high, it ignores the master. This allows you to have multiple SPI devices sharing the same MISO, MOSI, and CLK lines of master. As you can see in the above image there are four slaves in which the SCLK, MISO, MOSI are common connected to master and the SS of each slave is connected separately to individual SS pins (SS1, SS2, SS3) of master. By setting the required SS pin LOW a master can communicate with that slave.</w:t>
      </w:r>
    </w:p>
    <w:p w:rsidR="004B7074" w:rsidRPr="004B7074" w:rsidRDefault="004B7074" w:rsidP="004B7074">
      <w:pPr>
        <w:shd w:val="clear" w:color="auto" w:fill="FFFFFF"/>
        <w:spacing w:after="54" w:line="240" w:lineRule="auto"/>
        <w:jc w:val="both"/>
        <w:rPr>
          <w:rFonts w:ascii="Arial" w:eastAsia="Times New Roman" w:hAnsi="Arial" w:cs="Arial"/>
          <w:color w:val="000000" w:themeColor="text1"/>
          <w:sz w:val="15"/>
          <w:szCs w:val="15"/>
        </w:rPr>
      </w:pPr>
      <w:r w:rsidRPr="004B7074">
        <w:rPr>
          <w:rFonts w:ascii="Arial" w:eastAsia="Times New Roman" w:hAnsi="Arial" w:cs="Arial"/>
          <w:color w:val="000000" w:themeColor="text1"/>
          <w:sz w:val="15"/>
          <w:szCs w:val="15"/>
        </w:rPr>
        <w:t> </w:t>
      </w:r>
    </w:p>
    <w:p w:rsidR="004B7074" w:rsidRPr="004B7074" w:rsidRDefault="004B7074" w:rsidP="004B7074">
      <w:pPr>
        <w:shd w:val="clear" w:color="auto" w:fill="FFFFFF"/>
        <w:spacing w:before="215" w:after="215" w:line="240" w:lineRule="auto"/>
        <w:jc w:val="both"/>
        <w:outlineLvl w:val="2"/>
        <w:rPr>
          <w:rFonts w:ascii="Times New Roman" w:eastAsia="Times New Roman" w:hAnsi="Times New Roman" w:cs="Times New Roman"/>
          <w:b/>
          <w:bCs/>
          <w:color w:val="000000" w:themeColor="text1"/>
          <w:sz w:val="28"/>
          <w:szCs w:val="28"/>
        </w:rPr>
      </w:pPr>
      <w:r w:rsidRPr="00227D65">
        <w:rPr>
          <w:rFonts w:ascii="Times New Roman" w:eastAsia="Times New Roman" w:hAnsi="Times New Roman" w:cs="Times New Roman"/>
          <w:color w:val="000000" w:themeColor="text1"/>
          <w:sz w:val="24"/>
        </w:rPr>
        <w:t>SPI Pins in Arduino UNO</w:t>
      </w:r>
    </w:p>
    <w:p w:rsidR="004B7074" w:rsidRPr="004B7074" w:rsidRDefault="004B7074" w:rsidP="004B7074">
      <w:pPr>
        <w:shd w:val="clear" w:color="auto" w:fill="FFFFFF"/>
        <w:spacing w:after="54" w:line="240" w:lineRule="auto"/>
        <w:jc w:val="both"/>
        <w:rPr>
          <w:rFonts w:ascii="Arial" w:eastAsia="Times New Roman" w:hAnsi="Arial" w:cs="Arial"/>
          <w:color w:val="000000" w:themeColor="text1"/>
          <w:sz w:val="15"/>
          <w:szCs w:val="15"/>
        </w:rPr>
      </w:pPr>
      <w:r w:rsidRPr="004B7074">
        <w:rPr>
          <w:rFonts w:ascii="Arial" w:eastAsia="Times New Roman" w:hAnsi="Arial" w:cs="Arial"/>
          <w:color w:val="000000" w:themeColor="text1"/>
          <w:sz w:val="15"/>
          <w:szCs w:val="15"/>
        </w:rPr>
        <w:t>The image below shows the SPI pins present Arduino UNO (in red box).</w:t>
      </w:r>
    </w:p>
    <w:p w:rsidR="004B7074" w:rsidRPr="004B7074" w:rsidRDefault="004B7074" w:rsidP="004B7074">
      <w:pPr>
        <w:shd w:val="clear" w:color="auto" w:fill="FFFFFF"/>
        <w:spacing w:after="54" w:line="240" w:lineRule="auto"/>
        <w:jc w:val="both"/>
        <w:rPr>
          <w:rFonts w:ascii="Arial" w:eastAsia="Times New Roman" w:hAnsi="Arial" w:cs="Arial"/>
          <w:color w:val="000000" w:themeColor="text1"/>
          <w:sz w:val="15"/>
          <w:szCs w:val="15"/>
        </w:rPr>
      </w:pPr>
      <w:r w:rsidRPr="00227D65">
        <w:rPr>
          <w:rFonts w:ascii="Arial" w:eastAsia="Times New Roman" w:hAnsi="Arial" w:cs="Arial"/>
          <w:noProof/>
          <w:color w:val="000000" w:themeColor="text1"/>
          <w:sz w:val="15"/>
          <w:szCs w:val="15"/>
        </w:rPr>
        <w:drawing>
          <wp:inline distT="0" distB="0" distL="0" distR="0">
            <wp:extent cx="4763135" cy="3439160"/>
            <wp:effectExtent l="19050" t="0" r="0" b="0"/>
            <wp:docPr id="5" name="Picture 5" descr="SPI Pins in Arduino 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I Pins in Arduino UNO"/>
                    <pic:cNvPicPr>
                      <a:picLocks noChangeAspect="1" noChangeArrowheads="1"/>
                    </pic:cNvPicPr>
                  </pic:nvPicPr>
                  <pic:blipFill>
                    <a:blip r:embed="rId7"/>
                    <a:srcRect/>
                    <a:stretch>
                      <a:fillRect/>
                    </a:stretch>
                  </pic:blipFill>
                  <pic:spPr bwMode="auto">
                    <a:xfrm>
                      <a:off x="0" y="0"/>
                      <a:ext cx="4763135" cy="3439160"/>
                    </a:xfrm>
                    <a:prstGeom prst="rect">
                      <a:avLst/>
                    </a:prstGeom>
                    <a:noFill/>
                    <a:ln w="9525">
                      <a:noFill/>
                      <a:miter lim="800000"/>
                      <a:headEnd/>
                      <a:tailEnd/>
                    </a:ln>
                  </pic:spPr>
                </pic:pic>
              </a:graphicData>
            </a:graphic>
          </wp:inline>
        </w:drawing>
      </w:r>
    </w:p>
    <w:p w:rsidR="004B7074" w:rsidRPr="004B7074" w:rsidRDefault="004B7074" w:rsidP="004B7074">
      <w:pPr>
        <w:shd w:val="clear" w:color="auto" w:fill="FFFFFF"/>
        <w:spacing w:after="54" w:line="240" w:lineRule="auto"/>
        <w:jc w:val="both"/>
        <w:rPr>
          <w:rFonts w:ascii="Arial" w:eastAsia="Times New Roman" w:hAnsi="Arial" w:cs="Arial"/>
          <w:color w:val="000000" w:themeColor="text1"/>
          <w:sz w:val="15"/>
          <w:szCs w:val="15"/>
        </w:rPr>
      </w:pPr>
      <w:r w:rsidRPr="004B7074">
        <w:rPr>
          <w:rFonts w:ascii="Arial" w:eastAsia="Times New Roman" w:hAnsi="Arial" w:cs="Arial"/>
          <w:color w:val="000000" w:themeColor="text1"/>
          <w:sz w:val="15"/>
          <w:szCs w:val="15"/>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3310"/>
        <w:gridCol w:w="3310"/>
      </w:tblGrid>
      <w:tr w:rsidR="004B7074" w:rsidRPr="004B7074" w:rsidTr="004B7074">
        <w:tc>
          <w:tcPr>
            <w:tcW w:w="33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7074" w:rsidRPr="004B7074" w:rsidRDefault="004B7074" w:rsidP="004B7074">
            <w:pPr>
              <w:spacing w:after="54" w:line="240" w:lineRule="auto"/>
              <w:jc w:val="both"/>
              <w:rPr>
                <w:rFonts w:ascii="Arial" w:eastAsia="Times New Roman" w:hAnsi="Arial" w:cs="Arial"/>
                <w:color w:val="000000" w:themeColor="text1"/>
                <w:sz w:val="15"/>
                <w:szCs w:val="15"/>
              </w:rPr>
            </w:pPr>
            <w:r w:rsidRPr="00227D65">
              <w:rPr>
                <w:rFonts w:ascii="Arial" w:eastAsia="Times New Roman" w:hAnsi="Arial" w:cs="Arial"/>
                <w:b/>
                <w:bCs/>
                <w:color w:val="000000" w:themeColor="text1"/>
                <w:sz w:val="15"/>
              </w:rPr>
              <w:t>SPI Line</w:t>
            </w:r>
          </w:p>
        </w:tc>
        <w:tc>
          <w:tcPr>
            <w:tcW w:w="33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7074" w:rsidRPr="004B7074" w:rsidRDefault="004B7074" w:rsidP="004B7074">
            <w:pPr>
              <w:spacing w:after="54" w:line="240" w:lineRule="auto"/>
              <w:jc w:val="both"/>
              <w:rPr>
                <w:rFonts w:ascii="Arial" w:eastAsia="Times New Roman" w:hAnsi="Arial" w:cs="Arial"/>
                <w:color w:val="000000" w:themeColor="text1"/>
                <w:sz w:val="15"/>
                <w:szCs w:val="15"/>
              </w:rPr>
            </w:pPr>
            <w:r w:rsidRPr="00227D65">
              <w:rPr>
                <w:rFonts w:ascii="Arial" w:eastAsia="Times New Roman" w:hAnsi="Arial" w:cs="Arial"/>
                <w:b/>
                <w:bCs/>
                <w:color w:val="000000" w:themeColor="text1"/>
                <w:sz w:val="15"/>
              </w:rPr>
              <w:t>Pin in Arduino</w:t>
            </w:r>
          </w:p>
        </w:tc>
      </w:tr>
      <w:tr w:rsidR="004B7074" w:rsidRPr="004B7074" w:rsidTr="004B7074">
        <w:tc>
          <w:tcPr>
            <w:tcW w:w="33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7074" w:rsidRPr="004B7074" w:rsidRDefault="004B7074" w:rsidP="004B7074">
            <w:pPr>
              <w:spacing w:after="54" w:line="240" w:lineRule="auto"/>
              <w:jc w:val="both"/>
              <w:rPr>
                <w:rFonts w:ascii="Arial" w:eastAsia="Times New Roman" w:hAnsi="Arial" w:cs="Arial"/>
                <w:color w:val="000000" w:themeColor="text1"/>
                <w:sz w:val="15"/>
                <w:szCs w:val="15"/>
              </w:rPr>
            </w:pPr>
            <w:r w:rsidRPr="004B7074">
              <w:rPr>
                <w:rFonts w:ascii="Arial" w:eastAsia="Times New Roman" w:hAnsi="Arial" w:cs="Arial"/>
                <w:color w:val="000000" w:themeColor="text1"/>
                <w:sz w:val="15"/>
                <w:szCs w:val="15"/>
              </w:rPr>
              <w:t>MOSI</w:t>
            </w:r>
          </w:p>
        </w:tc>
        <w:tc>
          <w:tcPr>
            <w:tcW w:w="33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7074" w:rsidRPr="004B7074" w:rsidRDefault="004B7074" w:rsidP="004B7074">
            <w:pPr>
              <w:spacing w:after="54" w:line="240" w:lineRule="auto"/>
              <w:jc w:val="both"/>
              <w:rPr>
                <w:rFonts w:ascii="Arial" w:eastAsia="Times New Roman" w:hAnsi="Arial" w:cs="Arial"/>
                <w:color w:val="000000" w:themeColor="text1"/>
                <w:sz w:val="15"/>
                <w:szCs w:val="15"/>
              </w:rPr>
            </w:pPr>
            <w:r w:rsidRPr="004B7074">
              <w:rPr>
                <w:rFonts w:ascii="Arial" w:eastAsia="Times New Roman" w:hAnsi="Arial" w:cs="Arial"/>
                <w:color w:val="000000" w:themeColor="text1"/>
                <w:sz w:val="15"/>
                <w:szCs w:val="15"/>
              </w:rPr>
              <w:t>11 or ICSP-4</w:t>
            </w:r>
          </w:p>
        </w:tc>
      </w:tr>
      <w:tr w:rsidR="004B7074" w:rsidRPr="004B7074" w:rsidTr="004B7074">
        <w:tc>
          <w:tcPr>
            <w:tcW w:w="33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7074" w:rsidRPr="004B7074" w:rsidRDefault="004B7074" w:rsidP="004B7074">
            <w:pPr>
              <w:spacing w:after="54" w:line="240" w:lineRule="auto"/>
              <w:jc w:val="both"/>
              <w:rPr>
                <w:rFonts w:ascii="Arial" w:eastAsia="Times New Roman" w:hAnsi="Arial" w:cs="Arial"/>
                <w:color w:val="000000" w:themeColor="text1"/>
                <w:sz w:val="15"/>
                <w:szCs w:val="15"/>
              </w:rPr>
            </w:pPr>
            <w:r w:rsidRPr="004B7074">
              <w:rPr>
                <w:rFonts w:ascii="Arial" w:eastAsia="Times New Roman" w:hAnsi="Arial" w:cs="Arial"/>
                <w:color w:val="000000" w:themeColor="text1"/>
                <w:sz w:val="15"/>
                <w:szCs w:val="15"/>
              </w:rPr>
              <w:t>MISO</w:t>
            </w:r>
          </w:p>
        </w:tc>
        <w:tc>
          <w:tcPr>
            <w:tcW w:w="33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7074" w:rsidRPr="004B7074" w:rsidRDefault="004B7074" w:rsidP="004B7074">
            <w:pPr>
              <w:spacing w:after="54" w:line="240" w:lineRule="auto"/>
              <w:jc w:val="both"/>
              <w:rPr>
                <w:rFonts w:ascii="Arial" w:eastAsia="Times New Roman" w:hAnsi="Arial" w:cs="Arial"/>
                <w:color w:val="000000" w:themeColor="text1"/>
                <w:sz w:val="15"/>
                <w:szCs w:val="15"/>
              </w:rPr>
            </w:pPr>
            <w:r w:rsidRPr="004B7074">
              <w:rPr>
                <w:rFonts w:ascii="Arial" w:eastAsia="Times New Roman" w:hAnsi="Arial" w:cs="Arial"/>
                <w:color w:val="000000" w:themeColor="text1"/>
                <w:sz w:val="15"/>
                <w:szCs w:val="15"/>
              </w:rPr>
              <w:t>12 or ICSP-1</w:t>
            </w:r>
          </w:p>
        </w:tc>
      </w:tr>
      <w:tr w:rsidR="004B7074" w:rsidRPr="004B7074" w:rsidTr="004B7074">
        <w:tc>
          <w:tcPr>
            <w:tcW w:w="33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7074" w:rsidRPr="004B7074" w:rsidRDefault="004B7074" w:rsidP="004B7074">
            <w:pPr>
              <w:spacing w:after="54" w:line="240" w:lineRule="auto"/>
              <w:jc w:val="both"/>
              <w:rPr>
                <w:rFonts w:ascii="Arial" w:eastAsia="Times New Roman" w:hAnsi="Arial" w:cs="Arial"/>
                <w:color w:val="000000" w:themeColor="text1"/>
                <w:sz w:val="15"/>
                <w:szCs w:val="15"/>
              </w:rPr>
            </w:pPr>
            <w:r w:rsidRPr="004B7074">
              <w:rPr>
                <w:rFonts w:ascii="Arial" w:eastAsia="Times New Roman" w:hAnsi="Arial" w:cs="Arial"/>
                <w:color w:val="000000" w:themeColor="text1"/>
                <w:sz w:val="15"/>
                <w:szCs w:val="15"/>
              </w:rPr>
              <w:t>SCK</w:t>
            </w:r>
          </w:p>
        </w:tc>
        <w:tc>
          <w:tcPr>
            <w:tcW w:w="33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7074" w:rsidRPr="004B7074" w:rsidRDefault="004B7074" w:rsidP="004B7074">
            <w:pPr>
              <w:spacing w:after="54" w:line="240" w:lineRule="auto"/>
              <w:jc w:val="both"/>
              <w:rPr>
                <w:rFonts w:ascii="Arial" w:eastAsia="Times New Roman" w:hAnsi="Arial" w:cs="Arial"/>
                <w:color w:val="000000" w:themeColor="text1"/>
                <w:sz w:val="15"/>
                <w:szCs w:val="15"/>
              </w:rPr>
            </w:pPr>
            <w:ins w:id="0" w:author="Unknown">
              <w:r w:rsidRPr="004B7074">
                <w:rPr>
                  <w:rFonts w:ascii="Arial" w:eastAsia="Times New Roman" w:hAnsi="Arial" w:cs="Arial"/>
                  <w:color w:val="000000" w:themeColor="text1"/>
                  <w:sz w:val="15"/>
                  <w:szCs w:val="15"/>
                </w:rPr>
                <w:t>13 or ICSP-3</w:t>
              </w:r>
            </w:ins>
          </w:p>
        </w:tc>
      </w:tr>
      <w:tr w:rsidR="004B7074" w:rsidRPr="004B7074" w:rsidTr="004B7074">
        <w:tc>
          <w:tcPr>
            <w:tcW w:w="33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7074" w:rsidRPr="004B7074" w:rsidRDefault="004B7074" w:rsidP="004B7074">
            <w:pPr>
              <w:spacing w:after="54" w:line="240" w:lineRule="auto"/>
              <w:jc w:val="both"/>
              <w:rPr>
                <w:ins w:id="1" w:author="Unknown"/>
                <w:rFonts w:ascii="Arial" w:eastAsia="Times New Roman" w:hAnsi="Arial" w:cs="Arial"/>
                <w:color w:val="000000" w:themeColor="text1"/>
                <w:sz w:val="15"/>
                <w:szCs w:val="15"/>
              </w:rPr>
            </w:pPr>
            <w:ins w:id="2" w:author="Unknown">
              <w:r w:rsidRPr="004B7074">
                <w:rPr>
                  <w:rFonts w:ascii="Arial" w:eastAsia="Times New Roman" w:hAnsi="Arial" w:cs="Arial"/>
                  <w:color w:val="000000" w:themeColor="text1"/>
                  <w:sz w:val="15"/>
                  <w:szCs w:val="15"/>
                </w:rPr>
                <w:t>SS</w:t>
              </w:r>
            </w:ins>
          </w:p>
        </w:tc>
        <w:tc>
          <w:tcPr>
            <w:tcW w:w="33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7074" w:rsidRPr="004B7074" w:rsidRDefault="004B7074" w:rsidP="004B7074">
            <w:pPr>
              <w:spacing w:after="54" w:line="240" w:lineRule="auto"/>
              <w:jc w:val="both"/>
              <w:rPr>
                <w:ins w:id="3" w:author="Unknown"/>
                <w:rFonts w:ascii="Arial" w:eastAsia="Times New Roman" w:hAnsi="Arial" w:cs="Arial"/>
                <w:color w:val="000000" w:themeColor="text1"/>
                <w:sz w:val="15"/>
                <w:szCs w:val="15"/>
              </w:rPr>
            </w:pPr>
            <w:ins w:id="4" w:author="Unknown">
              <w:r w:rsidRPr="004B7074">
                <w:rPr>
                  <w:rFonts w:ascii="Arial" w:eastAsia="Times New Roman" w:hAnsi="Arial" w:cs="Arial"/>
                  <w:color w:val="000000" w:themeColor="text1"/>
                  <w:sz w:val="15"/>
                  <w:szCs w:val="15"/>
                </w:rPr>
                <w:t>10</w:t>
              </w:r>
            </w:ins>
          </w:p>
        </w:tc>
      </w:tr>
    </w:tbl>
    <w:p w:rsidR="004B7074" w:rsidRPr="004B7074" w:rsidRDefault="004B7074" w:rsidP="004B7074">
      <w:pPr>
        <w:shd w:val="clear" w:color="auto" w:fill="FFFFFF"/>
        <w:spacing w:before="215" w:after="215" w:line="240" w:lineRule="auto"/>
        <w:jc w:val="both"/>
        <w:outlineLvl w:val="2"/>
        <w:rPr>
          <w:rFonts w:ascii="Times New Roman" w:eastAsia="Times New Roman" w:hAnsi="Times New Roman" w:cs="Times New Roman"/>
          <w:b/>
          <w:bCs/>
          <w:color w:val="000000" w:themeColor="text1"/>
          <w:sz w:val="28"/>
          <w:szCs w:val="28"/>
        </w:rPr>
      </w:pPr>
      <w:r w:rsidRPr="00227D65">
        <w:rPr>
          <w:rFonts w:ascii="Times New Roman" w:eastAsia="Times New Roman" w:hAnsi="Times New Roman" w:cs="Times New Roman"/>
          <w:color w:val="000000" w:themeColor="text1"/>
          <w:sz w:val="24"/>
        </w:rPr>
        <w:t>Using SPI in Arduino</w:t>
      </w:r>
    </w:p>
    <w:p w:rsidR="004B7074" w:rsidRPr="004B7074" w:rsidRDefault="004B7074" w:rsidP="004B7074">
      <w:pPr>
        <w:shd w:val="clear" w:color="auto" w:fill="FFFFFF"/>
        <w:spacing w:after="54" w:line="240" w:lineRule="auto"/>
        <w:jc w:val="both"/>
        <w:rPr>
          <w:rFonts w:ascii="Arial" w:eastAsia="Times New Roman" w:hAnsi="Arial" w:cs="Arial"/>
          <w:color w:val="000000" w:themeColor="text1"/>
          <w:sz w:val="15"/>
          <w:szCs w:val="15"/>
        </w:rPr>
      </w:pPr>
      <w:proofErr w:type="gramStart"/>
      <w:r w:rsidRPr="004B7074">
        <w:rPr>
          <w:rFonts w:ascii="Arial" w:eastAsia="Times New Roman" w:hAnsi="Arial" w:cs="Arial"/>
          <w:color w:val="000000" w:themeColor="text1"/>
          <w:sz w:val="15"/>
          <w:szCs w:val="15"/>
        </w:rPr>
        <w:t>Before start programming for </w:t>
      </w:r>
      <w:r w:rsidRPr="00227D65">
        <w:rPr>
          <w:rFonts w:ascii="Arial" w:eastAsia="Times New Roman" w:hAnsi="Arial" w:cs="Arial"/>
          <w:b/>
          <w:bCs/>
          <w:color w:val="000000" w:themeColor="text1"/>
          <w:sz w:val="15"/>
        </w:rPr>
        <w:t xml:space="preserve">SPI communication between two </w:t>
      </w:r>
      <w:proofErr w:type="spellStart"/>
      <w:r w:rsidRPr="00227D65">
        <w:rPr>
          <w:rFonts w:ascii="Arial" w:eastAsia="Times New Roman" w:hAnsi="Arial" w:cs="Arial"/>
          <w:b/>
          <w:bCs/>
          <w:color w:val="000000" w:themeColor="text1"/>
          <w:sz w:val="15"/>
        </w:rPr>
        <w:t>Arduinos</w:t>
      </w:r>
      <w:proofErr w:type="spellEnd"/>
      <w:r w:rsidRPr="004B7074">
        <w:rPr>
          <w:rFonts w:ascii="Arial" w:eastAsia="Times New Roman" w:hAnsi="Arial" w:cs="Arial"/>
          <w:color w:val="000000" w:themeColor="text1"/>
          <w:sz w:val="15"/>
          <w:szCs w:val="15"/>
        </w:rPr>
        <w:t>.</w:t>
      </w:r>
      <w:proofErr w:type="gramEnd"/>
      <w:r w:rsidRPr="004B7074">
        <w:rPr>
          <w:rFonts w:ascii="Arial" w:eastAsia="Times New Roman" w:hAnsi="Arial" w:cs="Arial"/>
          <w:color w:val="000000" w:themeColor="text1"/>
          <w:sz w:val="15"/>
          <w:szCs w:val="15"/>
        </w:rPr>
        <w:t xml:space="preserve"> We need to learn about the SPI library used in Arduino IDE.</w:t>
      </w:r>
    </w:p>
    <w:p w:rsidR="004B7074" w:rsidRPr="004B7074" w:rsidRDefault="004B7074" w:rsidP="004B7074">
      <w:pPr>
        <w:shd w:val="clear" w:color="auto" w:fill="FFFFFF"/>
        <w:spacing w:after="54" w:line="240" w:lineRule="auto"/>
        <w:jc w:val="both"/>
        <w:rPr>
          <w:rFonts w:ascii="Arial" w:eastAsia="Times New Roman" w:hAnsi="Arial" w:cs="Arial"/>
          <w:color w:val="000000" w:themeColor="text1"/>
          <w:sz w:val="15"/>
          <w:szCs w:val="15"/>
        </w:rPr>
      </w:pPr>
      <w:r w:rsidRPr="004B7074">
        <w:rPr>
          <w:rFonts w:ascii="Arial" w:eastAsia="Times New Roman" w:hAnsi="Arial" w:cs="Arial"/>
          <w:color w:val="000000" w:themeColor="text1"/>
          <w:sz w:val="15"/>
          <w:szCs w:val="15"/>
        </w:rPr>
        <w:t>The library </w:t>
      </w:r>
      <w:r w:rsidRPr="00227D65">
        <w:rPr>
          <w:rFonts w:ascii="Arial" w:eastAsia="Times New Roman" w:hAnsi="Arial" w:cs="Arial"/>
          <w:b/>
          <w:bCs/>
          <w:color w:val="000000" w:themeColor="text1"/>
          <w:sz w:val="15"/>
        </w:rPr>
        <w:t>&lt;</w:t>
      </w:r>
      <w:proofErr w:type="spellStart"/>
      <w:r w:rsidRPr="00227D65">
        <w:rPr>
          <w:rFonts w:ascii="Arial" w:eastAsia="Times New Roman" w:hAnsi="Arial" w:cs="Arial"/>
          <w:b/>
          <w:bCs/>
          <w:color w:val="000000" w:themeColor="text1"/>
          <w:sz w:val="15"/>
        </w:rPr>
        <w:t>SPI.h</w:t>
      </w:r>
      <w:proofErr w:type="spellEnd"/>
      <w:r w:rsidRPr="00227D65">
        <w:rPr>
          <w:rFonts w:ascii="Arial" w:eastAsia="Times New Roman" w:hAnsi="Arial" w:cs="Arial"/>
          <w:b/>
          <w:bCs/>
          <w:color w:val="000000" w:themeColor="text1"/>
          <w:sz w:val="15"/>
        </w:rPr>
        <w:t>&gt;</w:t>
      </w:r>
      <w:r w:rsidRPr="004B7074">
        <w:rPr>
          <w:rFonts w:ascii="Arial" w:eastAsia="Times New Roman" w:hAnsi="Arial" w:cs="Arial"/>
          <w:color w:val="000000" w:themeColor="text1"/>
          <w:sz w:val="15"/>
          <w:szCs w:val="15"/>
        </w:rPr>
        <w:t> is included in the program for using the following functions for SPI communication.</w:t>
      </w:r>
    </w:p>
    <w:p w:rsidR="004B7074" w:rsidRPr="004B7074" w:rsidRDefault="004B7074" w:rsidP="004B7074">
      <w:pPr>
        <w:shd w:val="clear" w:color="auto" w:fill="FFFFFF"/>
        <w:spacing w:after="54" w:line="240" w:lineRule="auto"/>
        <w:jc w:val="both"/>
        <w:rPr>
          <w:rFonts w:ascii="Arial" w:eastAsia="Times New Roman" w:hAnsi="Arial" w:cs="Arial"/>
          <w:color w:val="000000" w:themeColor="text1"/>
          <w:sz w:val="15"/>
          <w:szCs w:val="15"/>
        </w:rPr>
      </w:pPr>
      <w:r w:rsidRPr="004B7074">
        <w:rPr>
          <w:rFonts w:ascii="Arial" w:eastAsia="Times New Roman" w:hAnsi="Arial" w:cs="Arial"/>
          <w:color w:val="000000" w:themeColor="text1"/>
          <w:sz w:val="15"/>
          <w:szCs w:val="15"/>
        </w:rPr>
        <w:lastRenderedPageBreak/>
        <w:t> </w:t>
      </w:r>
    </w:p>
    <w:p w:rsidR="004B7074" w:rsidRPr="004B7074" w:rsidRDefault="004B7074" w:rsidP="004B7074">
      <w:pPr>
        <w:shd w:val="clear" w:color="auto" w:fill="FFFFFF"/>
        <w:spacing w:after="54" w:line="240" w:lineRule="auto"/>
        <w:jc w:val="both"/>
        <w:rPr>
          <w:rFonts w:ascii="Arial" w:eastAsia="Times New Roman" w:hAnsi="Arial" w:cs="Arial"/>
          <w:color w:val="000000" w:themeColor="text1"/>
          <w:sz w:val="15"/>
          <w:szCs w:val="15"/>
        </w:rPr>
      </w:pPr>
      <w:r w:rsidRPr="00227D65">
        <w:rPr>
          <w:rFonts w:ascii="Arial" w:eastAsia="Times New Roman" w:hAnsi="Arial" w:cs="Arial"/>
          <w:b/>
          <w:bCs/>
          <w:color w:val="000000" w:themeColor="text1"/>
          <w:sz w:val="15"/>
        </w:rPr>
        <w:t xml:space="preserve">1. </w:t>
      </w:r>
      <w:proofErr w:type="spellStart"/>
      <w:proofErr w:type="gramStart"/>
      <w:r w:rsidRPr="00227D65">
        <w:rPr>
          <w:rFonts w:ascii="Arial" w:eastAsia="Times New Roman" w:hAnsi="Arial" w:cs="Arial"/>
          <w:b/>
          <w:bCs/>
          <w:color w:val="000000" w:themeColor="text1"/>
          <w:sz w:val="15"/>
        </w:rPr>
        <w:t>SPI.begin</w:t>
      </w:r>
      <w:proofErr w:type="spellEnd"/>
      <w:r w:rsidRPr="00227D65">
        <w:rPr>
          <w:rFonts w:ascii="Arial" w:eastAsia="Times New Roman" w:hAnsi="Arial" w:cs="Arial"/>
          <w:b/>
          <w:bCs/>
          <w:color w:val="000000" w:themeColor="text1"/>
          <w:sz w:val="15"/>
        </w:rPr>
        <w:t>()</w:t>
      </w:r>
      <w:proofErr w:type="gramEnd"/>
    </w:p>
    <w:p w:rsidR="004B7074" w:rsidRPr="004B7074" w:rsidRDefault="004B7074" w:rsidP="004B7074">
      <w:pPr>
        <w:shd w:val="clear" w:color="auto" w:fill="FFFFFF"/>
        <w:spacing w:after="54" w:line="240" w:lineRule="auto"/>
        <w:jc w:val="both"/>
        <w:rPr>
          <w:rFonts w:ascii="Arial" w:eastAsia="Times New Roman" w:hAnsi="Arial" w:cs="Arial"/>
          <w:color w:val="000000" w:themeColor="text1"/>
          <w:sz w:val="15"/>
          <w:szCs w:val="15"/>
        </w:rPr>
      </w:pPr>
      <w:r w:rsidRPr="00227D65">
        <w:rPr>
          <w:rFonts w:ascii="Arial" w:eastAsia="Times New Roman" w:hAnsi="Arial" w:cs="Arial"/>
          <w:b/>
          <w:bCs/>
          <w:color w:val="000000" w:themeColor="text1"/>
          <w:sz w:val="15"/>
        </w:rPr>
        <w:t>USE:</w:t>
      </w:r>
      <w:r w:rsidRPr="004B7074">
        <w:rPr>
          <w:rFonts w:ascii="Arial" w:eastAsia="Times New Roman" w:hAnsi="Arial" w:cs="Arial"/>
          <w:color w:val="000000" w:themeColor="text1"/>
          <w:sz w:val="15"/>
          <w:szCs w:val="15"/>
        </w:rPr>
        <w:t> To Initialize the SPI bus by setting SCK, MOSI, and SS to outputs, pulling SCK and MOSI low, and SS high.</w:t>
      </w:r>
    </w:p>
    <w:p w:rsidR="004B7074" w:rsidRPr="004B7074" w:rsidRDefault="004B7074" w:rsidP="004B7074">
      <w:pPr>
        <w:shd w:val="clear" w:color="auto" w:fill="FFFFFF"/>
        <w:spacing w:after="54" w:line="240" w:lineRule="auto"/>
        <w:jc w:val="both"/>
        <w:rPr>
          <w:rFonts w:ascii="Arial" w:eastAsia="Times New Roman" w:hAnsi="Arial" w:cs="Arial"/>
          <w:color w:val="000000" w:themeColor="text1"/>
          <w:sz w:val="15"/>
          <w:szCs w:val="15"/>
        </w:rPr>
      </w:pPr>
      <w:r w:rsidRPr="004B7074">
        <w:rPr>
          <w:rFonts w:ascii="Arial" w:eastAsia="Times New Roman" w:hAnsi="Arial" w:cs="Arial"/>
          <w:color w:val="000000" w:themeColor="text1"/>
          <w:sz w:val="15"/>
          <w:szCs w:val="15"/>
        </w:rPr>
        <w:t> </w:t>
      </w:r>
    </w:p>
    <w:p w:rsidR="004B7074" w:rsidRPr="004B7074" w:rsidRDefault="004B7074" w:rsidP="004B7074">
      <w:pPr>
        <w:shd w:val="clear" w:color="auto" w:fill="FFFFFF"/>
        <w:spacing w:after="54" w:line="240" w:lineRule="auto"/>
        <w:jc w:val="both"/>
        <w:rPr>
          <w:rFonts w:ascii="Arial" w:eastAsia="Times New Roman" w:hAnsi="Arial" w:cs="Arial"/>
          <w:color w:val="000000" w:themeColor="text1"/>
          <w:sz w:val="15"/>
          <w:szCs w:val="15"/>
        </w:rPr>
      </w:pPr>
      <w:r w:rsidRPr="00227D65">
        <w:rPr>
          <w:rFonts w:ascii="Arial" w:eastAsia="Times New Roman" w:hAnsi="Arial" w:cs="Arial"/>
          <w:b/>
          <w:bCs/>
          <w:color w:val="000000" w:themeColor="text1"/>
          <w:sz w:val="15"/>
        </w:rPr>
        <w:t xml:space="preserve">2. </w:t>
      </w:r>
      <w:proofErr w:type="spellStart"/>
      <w:proofErr w:type="gramStart"/>
      <w:r w:rsidRPr="00227D65">
        <w:rPr>
          <w:rFonts w:ascii="Arial" w:eastAsia="Times New Roman" w:hAnsi="Arial" w:cs="Arial"/>
          <w:b/>
          <w:bCs/>
          <w:color w:val="000000" w:themeColor="text1"/>
          <w:sz w:val="15"/>
        </w:rPr>
        <w:t>SPI.setClockDivider</w:t>
      </w:r>
      <w:proofErr w:type="spellEnd"/>
      <w:r w:rsidRPr="00227D65">
        <w:rPr>
          <w:rFonts w:ascii="Arial" w:eastAsia="Times New Roman" w:hAnsi="Arial" w:cs="Arial"/>
          <w:b/>
          <w:bCs/>
          <w:color w:val="000000" w:themeColor="text1"/>
          <w:sz w:val="15"/>
        </w:rPr>
        <w:t>(</w:t>
      </w:r>
      <w:proofErr w:type="gramEnd"/>
      <w:r w:rsidRPr="00227D65">
        <w:rPr>
          <w:rFonts w:ascii="Arial" w:eastAsia="Times New Roman" w:hAnsi="Arial" w:cs="Arial"/>
          <w:b/>
          <w:bCs/>
          <w:color w:val="000000" w:themeColor="text1"/>
          <w:sz w:val="15"/>
        </w:rPr>
        <w:t>divider)</w:t>
      </w:r>
    </w:p>
    <w:p w:rsidR="004B7074" w:rsidRPr="004B7074" w:rsidRDefault="004B7074" w:rsidP="004B7074">
      <w:pPr>
        <w:shd w:val="clear" w:color="auto" w:fill="FFFFFF"/>
        <w:spacing w:after="54" w:line="240" w:lineRule="auto"/>
        <w:jc w:val="both"/>
        <w:rPr>
          <w:rFonts w:ascii="Arial" w:eastAsia="Times New Roman" w:hAnsi="Arial" w:cs="Arial"/>
          <w:color w:val="000000" w:themeColor="text1"/>
          <w:sz w:val="15"/>
          <w:szCs w:val="15"/>
        </w:rPr>
      </w:pPr>
      <w:r w:rsidRPr="00227D65">
        <w:rPr>
          <w:rFonts w:ascii="Arial" w:eastAsia="Times New Roman" w:hAnsi="Arial" w:cs="Arial"/>
          <w:b/>
          <w:bCs/>
          <w:color w:val="000000" w:themeColor="text1"/>
          <w:sz w:val="15"/>
        </w:rPr>
        <w:t>USE:</w:t>
      </w:r>
      <w:r w:rsidRPr="004B7074">
        <w:rPr>
          <w:rFonts w:ascii="Arial" w:eastAsia="Times New Roman" w:hAnsi="Arial" w:cs="Arial"/>
          <w:color w:val="000000" w:themeColor="text1"/>
          <w:sz w:val="15"/>
          <w:szCs w:val="15"/>
        </w:rPr>
        <w:t> To Set the SPI clock divider relative to the system clock. The available dividers are 2, 4, 8, 16, 32, 64 or 128.</w:t>
      </w:r>
    </w:p>
    <w:p w:rsidR="004B7074" w:rsidRPr="004B7074" w:rsidRDefault="004B7074" w:rsidP="004B7074">
      <w:pPr>
        <w:shd w:val="clear" w:color="auto" w:fill="FFFFFF"/>
        <w:spacing w:after="54" w:line="240" w:lineRule="auto"/>
        <w:rPr>
          <w:rFonts w:ascii="Arial" w:eastAsia="Times New Roman" w:hAnsi="Arial" w:cs="Arial"/>
          <w:color w:val="000000" w:themeColor="text1"/>
          <w:sz w:val="15"/>
          <w:szCs w:val="15"/>
        </w:rPr>
      </w:pPr>
      <w:r w:rsidRPr="004B7074">
        <w:rPr>
          <w:rFonts w:ascii="Arial" w:eastAsia="Times New Roman" w:hAnsi="Arial" w:cs="Arial"/>
          <w:color w:val="000000" w:themeColor="text1"/>
          <w:sz w:val="15"/>
          <w:szCs w:val="15"/>
        </w:rPr>
        <w:t>Dividers: </w:t>
      </w:r>
    </w:p>
    <w:p w:rsidR="004B7074" w:rsidRPr="004B7074" w:rsidRDefault="004B7074" w:rsidP="004B7074">
      <w:pPr>
        <w:numPr>
          <w:ilvl w:val="0"/>
          <w:numId w:val="6"/>
        </w:numPr>
        <w:shd w:val="clear" w:color="auto" w:fill="FFFFFF"/>
        <w:spacing w:after="0" w:line="240" w:lineRule="auto"/>
        <w:ind w:left="215"/>
        <w:rPr>
          <w:rFonts w:ascii="Arial" w:eastAsia="Times New Roman" w:hAnsi="Arial" w:cs="Arial"/>
          <w:color w:val="000000" w:themeColor="text1"/>
          <w:sz w:val="15"/>
          <w:szCs w:val="15"/>
        </w:rPr>
      </w:pPr>
      <w:r w:rsidRPr="004B7074">
        <w:rPr>
          <w:rFonts w:ascii="Arial" w:eastAsia="Times New Roman" w:hAnsi="Arial" w:cs="Arial"/>
          <w:color w:val="000000" w:themeColor="text1"/>
          <w:sz w:val="15"/>
          <w:szCs w:val="15"/>
        </w:rPr>
        <w:t>SPI_CLOCK_DIV2</w:t>
      </w:r>
    </w:p>
    <w:p w:rsidR="004B7074" w:rsidRPr="004B7074" w:rsidRDefault="004B7074" w:rsidP="004B7074">
      <w:pPr>
        <w:numPr>
          <w:ilvl w:val="0"/>
          <w:numId w:val="6"/>
        </w:numPr>
        <w:shd w:val="clear" w:color="auto" w:fill="FFFFFF"/>
        <w:spacing w:after="0" w:line="240" w:lineRule="auto"/>
        <w:ind w:left="215"/>
        <w:rPr>
          <w:rFonts w:ascii="Arial" w:eastAsia="Times New Roman" w:hAnsi="Arial" w:cs="Arial"/>
          <w:color w:val="000000" w:themeColor="text1"/>
          <w:sz w:val="15"/>
          <w:szCs w:val="15"/>
        </w:rPr>
      </w:pPr>
      <w:r w:rsidRPr="004B7074">
        <w:rPr>
          <w:rFonts w:ascii="Arial" w:eastAsia="Times New Roman" w:hAnsi="Arial" w:cs="Arial"/>
          <w:color w:val="000000" w:themeColor="text1"/>
          <w:sz w:val="15"/>
          <w:szCs w:val="15"/>
        </w:rPr>
        <w:t>SPI_CLOCK_DIV4</w:t>
      </w:r>
    </w:p>
    <w:p w:rsidR="004B7074" w:rsidRPr="004B7074" w:rsidRDefault="004B7074" w:rsidP="004B7074">
      <w:pPr>
        <w:numPr>
          <w:ilvl w:val="0"/>
          <w:numId w:val="6"/>
        </w:numPr>
        <w:shd w:val="clear" w:color="auto" w:fill="FFFFFF"/>
        <w:spacing w:after="0" w:line="240" w:lineRule="auto"/>
        <w:ind w:left="215"/>
        <w:rPr>
          <w:rFonts w:ascii="Arial" w:eastAsia="Times New Roman" w:hAnsi="Arial" w:cs="Arial"/>
          <w:color w:val="000000" w:themeColor="text1"/>
          <w:sz w:val="15"/>
          <w:szCs w:val="15"/>
        </w:rPr>
      </w:pPr>
      <w:r w:rsidRPr="004B7074">
        <w:rPr>
          <w:rFonts w:ascii="Arial" w:eastAsia="Times New Roman" w:hAnsi="Arial" w:cs="Arial"/>
          <w:color w:val="000000" w:themeColor="text1"/>
          <w:sz w:val="15"/>
          <w:szCs w:val="15"/>
        </w:rPr>
        <w:t>SPI_CLOCK_DIV8</w:t>
      </w:r>
    </w:p>
    <w:p w:rsidR="004B7074" w:rsidRPr="004B7074" w:rsidRDefault="004B7074" w:rsidP="004B7074">
      <w:pPr>
        <w:numPr>
          <w:ilvl w:val="0"/>
          <w:numId w:val="6"/>
        </w:numPr>
        <w:shd w:val="clear" w:color="auto" w:fill="FFFFFF"/>
        <w:spacing w:after="0" w:line="240" w:lineRule="auto"/>
        <w:ind w:left="215"/>
        <w:rPr>
          <w:rFonts w:ascii="Arial" w:eastAsia="Times New Roman" w:hAnsi="Arial" w:cs="Arial"/>
          <w:color w:val="000000" w:themeColor="text1"/>
          <w:sz w:val="15"/>
          <w:szCs w:val="15"/>
        </w:rPr>
      </w:pPr>
      <w:r w:rsidRPr="004B7074">
        <w:rPr>
          <w:rFonts w:ascii="Arial" w:eastAsia="Times New Roman" w:hAnsi="Arial" w:cs="Arial"/>
          <w:color w:val="000000" w:themeColor="text1"/>
          <w:sz w:val="15"/>
          <w:szCs w:val="15"/>
        </w:rPr>
        <w:t>SPI_CLOCK_DIV16</w:t>
      </w:r>
    </w:p>
    <w:p w:rsidR="004B7074" w:rsidRPr="004B7074" w:rsidRDefault="004B7074" w:rsidP="004B7074">
      <w:pPr>
        <w:numPr>
          <w:ilvl w:val="0"/>
          <w:numId w:val="6"/>
        </w:numPr>
        <w:shd w:val="clear" w:color="auto" w:fill="FFFFFF"/>
        <w:spacing w:after="0" w:line="240" w:lineRule="auto"/>
        <w:ind w:left="215"/>
        <w:rPr>
          <w:rFonts w:ascii="Arial" w:eastAsia="Times New Roman" w:hAnsi="Arial" w:cs="Arial"/>
          <w:color w:val="000000" w:themeColor="text1"/>
          <w:sz w:val="15"/>
          <w:szCs w:val="15"/>
        </w:rPr>
      </w:pPr>
      <w:r w:rsidRPr="004B7074">
        <w:rPr>
          <w:rFonts w:ascii="Arial" w:eastAsia="Times New Roman" w:hAnsi="Arial" w:cs="Arial"/>
          <w:color w:val="000000" w:themeColor="text1"/>
          <w:sz w:val="15"/>
          <w:szCs w:val="15"/>
        </w:rPr>
        <w:t>SPI_CLOCK_DIV32</w:t>
      </w:r>
    </w:p>
    <w:p w:rsidR="004B7074" w:rsidRPr="004B7074" w:rsidRDefault="004B7074" w:rsidP="004B7074">
      <w:pPr>
        <w:numPr>
          <w:ilvl w:val="0"/>
          <w:numId w:val="6"/>
        </w:numPr>
        <w:shd w:val="clear" w:color="auto" w:fill="FFFFFF"/>
        <w:spacing w:after="0" w:line="240" w:lineRule="auto"/>
        <w:ind w:left="215"/>
        <w:rPr>
          <w:rFonts w:ascii="Arial" w:eastAsia="Times New Roman" w:hAnsi="Arial" w:cs="Arial"/>
          <w:color w:val="000000" w:themeColor="text1"/>
          <w:sz w:val="15"/>
          <w:szCs w:val="15"/>
        </w:rPr>
      </w:pPr>
      <w:r w:rsidRPr="004B7074">
        <w:rPr>
          <w:rFonts w:ascii="Arial" w:eastAsia="Times New Roman" w:hAnsi="Arial" w:cs="Arial"/>
          <w:color w:val="000000" w:themeColor="text1"/>
          <w:sz w:val="15"/>
          <w:szCs w:val="15"/>
        </w:rPr>
        <w:t>SPI_CLOCK_DIV64</w:t>
      </w:r>
    </w:p>
    <w:p w:rsidR="004B7074" w:rsidRPr="004B7074" w:rsidRDefault="004B7074" w:rsidP="004B7074">
      <w:pPr>
        <w:numPr>
          <w:ilvl w:val="0"/>
          <w:numId w:val="6"/>
        </w:numPr>
        <w:shd w:val="clear" w:color="auto" w:fill="FFFFFF"/>
        <w:spacing w:after="0" w:line="240" w:lineRule="auto"/>
        <w:ind w:left="215"/>
        <w:rPr>
          <w:rFonts w:ascii="Arial" w:eastAsia="Times New Roman" w:hAnsi="Arial" w:cs="Arial"/>
          <w:color w:val="000000" w:themeColor="text1"/>
          <w:sz w:val="15"/>
          <w:szCs w:val="15"/>
        </w:rPr>
      </w:pPr>
      <w:r w:rsidRPr="004B7074">
        <w:rPr>
          <w:rFonts w:ascii="Arial" w:eastAsia="Times New Roman" w:hAnsi="Arial" w:cs="Arial"/>
          <w:color w:val="000000" w:themeColor="text1"/>
          <w:sz w:val="15"/>
          <w:szCs w:val="15"/>
        </w:rPr>
        <w:t>SPI_CLOCK_DIV128</w:t>
      </w:r>
    </w:p>
    <w:p w:rsidR="004B7074" w:rsidRPr="004B7074" w:rsidRDefault="004B7074" w:rsidP="004B7074">
      <w:pPr>
        <w:shd w:val="clear" w:color="auto" w:fill="FFFFFF"/>
        <w:spacing w:after="54" w:line="240" w:lineRule="auto"/>
        <w:jc w:val="both"/>
        <w:rPr>
          <w:rFonts w:ascii="Arial" w:eastAsia="Times New Roman" w:hAnsi="Arial" w:cs="Arial"/>
          <w:color w:val="000000" w:themeColor="text1"/>
          <w:sz w:val="15"/>
          <w:szCs w:val="15"/>
        </w:rPr>
      </w:pPr>
      <w:r w:rsidRPr="004B7074">
        <w:rPr>
          <w:rFonts w:ascii="Arial" w:eastAsia="Times New Roman" w:hAnsi="Arial" w:cs="Arial"/>
          <w:color w:val="000000" w:themeColor="text1"/>
          <w:sz w:val="15"/>
          <w:szCs w:val="15"/>
        </w:rPr>
        <w:t> </w:t>
      </w:r>
    </w:p>
    <w:p w:rsidR="004B7074" w:rsidRPr="004B7074" w:rsidRDefault="004B7074" w:rsidP="004B7074">
      <w:pPr>
        <w:shd w:val="clear" w:color="auto" w:fill="FFFFFF"/>
        <w:spacing w:after="54" w:line="240" w:lineRule="auto"/>
        <w:jc w:val="both"/>
        <w:rPr>
          <w:rFonts w:ascii="Arial" w:eastAsia="Times New Roman" w:hAnsi="Arial" w:cs="Arial"/>
          <w:color w:val="000000" w:themeColor="text1"/>
          <w:sz w:val="15"/>
          <w:szCs w:val="15"/>
        </w:rPr>
      </w:pPr>
      <w:r w:rsidRPr="00227D65">
        <w:rPr>
          <w:rFonts w:ascii="Arial" w:eastAsia="Times New Roman" w:hAnsi="Arial" w:cs="Arial"/>
          <w:b/>
          <w:bCs/>
          <w:color w:val="000000" w:themeColor="text1"/>
          <w:sz w:val="15"/>
        </w:rPr>
        <w:t xml:space="preserve">3. </w:t>
      </w:r>
      <w:proofErr w:type="spellStart"/>
      <w:proofErr w:type="gramStart"/>
      <w:r w:rsidRPr="00227D65">
        <w:rPr>
          <w:rFonts w:ascii="Arial" w:eastAsia="Times New Roman" w:hAnsi="Arial" w:cs="Arial"/>
          <w:b/>
          <w:bCs/>
          <w:color w:val="000000" w:themeColor="text1"/>
          <w:sz w:val="15"/>
        </w:rPr>
        <w:t>SPI.attachInterrupt</w:t>
      </w:r>
      <w:proofErr w:type="spellEnd"/>
      <w:r w:rsidRPr="00227D65">
        <w:rPr>
          <w:rFonts w:ascii="Arial" w:eastAsia="Times New Roman" w:hAnsi="Arial" w:cs="Arial"/>
          <w:b/>
          <w:bCs/>
          <w:color w:val="000000" w:themeColor="text1"/>
          <w:sz w:val="15"/>
        </w:rPr>
        <w:t>(</w:t>
      </w:r>
      <w:proofErr w:type="gramEnd"/>
      <w:r w:rsidRPr="00227D65">
        <w:rPr>
          <w:rFonts w:ascii="Arial" w:eastAsia="Times New Roman" w:hAnsi="Arial" w:cs="Arial"/>
          <w:b/>
          <w:bCs/>
          <w:color w:val="000000" w:themeColor="text1"/>
          <w:sz w:val="15"/>
        </w:rPr>
        <w:t>handler)</w:t>
      </w:r>
    </w:p>
    <w:p w:rsidR="004B7074" w:rsidRPr="004B7074" w:rsidRDefault="004B7074" w:rsidP="004B7074">
      <w:pPr>
        <w:shd w:val="clear" w:color="auto" w:fill="FFFFFF"/>
        <w:spacing w:after="54" w:line="240" w:lineRule="auto"/>
        <w:jc w:val="both"/>
        <w:rPr>
          <w:rFonts w:ascii="Arial" w:eastAsia="Times New Roman" w:hAnsi="Arial" w:cs="Arial"/>
          <w:color w:val="000000" w:themeColor="text1"/>
          <w:sz w:val="15"/>
          <w:szCs w:val="15"/>
        </w:rPr>
      </w:pPr>
      <w:r w:rsidRPr="00227D65">
        <w:rPr>
          <w:rFonts w:ascii="Arial" w:eastAsia="Times New Roman" w:hAnsi="Arial" w:cs="Arial"/>
          <w:b/>
          <w:bCs/>
          <w:color w:val="000000" w:themeColor="text1"/>
          <w:sz w:val="15"/>
        </w:rPr>
        <w:t>USE:</w:t>
      </w:r>
      <w:r w:rsidRPr="004B7074">
        <w:rPr>
          <w:rFonts w:ascii="Arial" w:eastAsia="Times New Roman" w:hAnsi="Arial" w:cs="Arial"/>
          <w:color w:val="000000" w:themeColor="text1"/>
          <w:sz w:val="15"/>
          <w:szCs w:val="15"/>
        </w:rPr>
        <w:t> This function is called when a slave device receives data from the master.</w:t>
      </w:r>
    </w:p>
    <w:p w:rsidR="004B7074" w:rsidRPr="004B7074" w:rsidRDefault="004B7074" w:rsidP="004B7074">
      <w:pPr>
        <w:shd w:val="clear" w:color="auto" w:fill="FFFFFF"/>
        <w:spacing w:after="54" w:line="240" w:lineRule="auto"/>
        <w:jc w:val="both"/>
        <w:rPr>
          <w:rFonts w:ascii="Arial" w:eastAsia="Times New Roman" w:hAnsi="Arial" w:cs="Arial"/>
          <w:color w:val="000000" w:themeColor="text1"/>
          <w:sz w:val="15"/>
          <w:szCs w:val="15"/>
        </w:rPr>
      </w:pPr>
      <w:r w:rsidRPr="004B7074">
        <w:rPr>
          <w:rFonts w:ascii="Arial" w:eastAsia="Times New Roman" w:hAnsi="Arial" w:cs="Arial"/>
          <w:color w:val="000000" w:themeColor="text1"/>
          <w:sz w:val="15"/>
          <w:szCs w:val="15"/>
        </w:rPr>
        <w:t> </w:t>
      </w:r>
    </w:p>
    <w:p w:rsidR="004B7074" w:rsidRPr="004B7074" w:rsidRDefault="004B7074" w:rsidP="004B7074">
      <w:pPr>
        <w:shd w:val="clear" w:color="auto" w:fill="FFFFFF"/>
        <w:spacing w:after="54" w:line="240" w:lineRule="auto"/>
        <w:jc w:val="both"/>
        <w:rPr>
          <w:rFonts w:ascii="Arial" w:eastAsia="Times New Roman" w:hAnsi="Arial" w:cs="Arial"/>
          <w:color w:val="000000" w:themeColor="text1"/>
          <w:sz w:val="15"/>
          <w:szCs w:val="15"/>
        </w:rPr>
      </w:pPr>
      <w:r w:rsidRPr="00227D65">
        <w:rPr>
          <w:rFonts w:ascii="Arial" w:eastAsia="Times New Roman" w:hAnsi="Arial" w:cs="Arial"/>
          <w:b/>
          <w:bCs/>
          <w:color w:val="000000" w:themeColor="text1"/>
          <w:sz w:val="15"/>
        </w:rPr>
        <w:t xml:space="preserve">4. </w:t>
      </w:r>
      <w:proofErr w:type="spellStart"/>
      <w:proofErr w:type="gramStart"/>
      <w:r w:rsidRPr="00227D65">
        <w:rPr>
          <w:rFonts w:ascii="Arial" w:eastAsia="Times New Roman" w:hAnsi="Arial" w:cs="Arial"/>
          <w:b/>
          <w:bCs/>
          <w:color w:val="000000" w:themeColor="text1"/>
          <w:sz w:val="15"/>
        </w:rPr>
        <w:t>SPI.transfer</w:t>
      </w:r>
      <w:proofErr w:type="spellEnd"/>
      <w:r w:rsidRPr="00227D65">
        <w:rPr>
          <w:rFonts w:ascii="Arial" w:eastAsia="Times New Roman" w:hAnsi="Arial" w:cs="Arial"/>
          <w:b/>
          <w:bCs/>
          <w:color w:val="000000" w:themeColor="text1"/>
          <w:sz w:val="15"/>
        </w:rPr>
        <w:t>(</w:t>
      </w:r>
      <w:proofErr w:type="spellStart"/>
      <w:proofErr w:type="gramEnd"/>
      <w:r w:rsidRPr="00227D65">
        <w:rPr>
          <w:rFonts w:ascii="Arial" w:eastAsia="Times New Roman" w:hAnsi="Arial" w:cs="Arial"/>
          <w:b/>
          <w:bCs/>
          <w:color w:val="000000" w:themeColor="text1"/>
          <w:sz w:val="15"/>
        </w:rPr>
        <w:t>val</w:t>
      </w:r>
      <w:proofErr w:type="spellEnd"/>
      <w:r w:rsidRPr="00227D65">
        <w:rPr>
          <w:rFonts w:ascii="Arial" w:eastAsia="Times New Roman" w:hAnsi="Arial" w:cs="Arial"/>
          <w:b/>
          <w:bCs/>
          <w:color w:val="000000" w:themeColor="text1"/>
          <w:sz w:val="15"/>
        </w:rPr>
        <w:t>)</w:t>
      </w:r>
    </w:p>
    <w:p w:rsidR="004B7074" w:rsidRPr="004B7074" w:rsidRDefault="004B7074" w:rsidP="004B7074">
      <w:pPr>
        <w:shd w:val="clear" w:color="auto" w:fill="FFFFFF"/>
        <w:spacing w:after="54" w:line="240" w:lineRule="auto"/>
        <w:jc w:val="both"/>
        <w:rPr>
          <w:rFonts w:ascii="Arial" w:eastAsia="Times New Roman" w:hAnsi="Arial" w:cs="Arial"/>
          <w:color w:val="000000" w:themeColor="text1"/>
          <w:sz w:val="15"/>
          <w:szCs w:val="15"/>
        </w:rPr>
      </w:pPr>
      <w:r w:rsidRPr="00227D65">
        <w:rPr>
          <w:rFonts w:ascii="Arial" w:eastAsia="Times New Roman" w:hAnsi="Arial" w:cs="Arial"/>
          <w:b/>
          <w:bCs/>
          <w:color w:val="000000" w:themeColor="text1"/>
          <w:sz w:val="15"/>
        </w:rPr>
        <w:t>USE:</w:t>
      </w:r>
      <w:r w:rsidRPr="004B7074">
        <w:rPr>
          <w:rFonts w:ascii="Arial" w:eastAsia="Times New Roman" w:hAnsi="Arial" w:cs="Arial"/>
          <w:color w:val="000000" w:themeColor="text1"/>
          <w:sz w:val="15"/>
          <w:szCs w:val="15"/>
        </w:rPr>
        <w:t> </w:t>
      </w:r>
      <w:proofErr w:type="gramStart"/>
      <w:r w:rsidRPr="004B7074">
        <w:rPr>
          <w:rFonts w:ascii="Arial" w:eastAsia="Times New Roman" w:hAnsi="Arial" w:cs="Arial"/>
          <w:color w:val="000000" w:themeColor="text1"/>
          <w:sz w:val="15"/>
          <w:szCs w:val="15"/>
        </w:rPr>
        <w:t>This function is used to simultaneous send and receive</w:t>
      </w:r>
      <w:proofErr w:type="gramEnd"/>
      <w:r w:rsidRPr="004B7074">
        <w:rPr>
          <w:rFonts w:ascii="Arial" w:eastAsia="Times New Roman" w:hAnsi="Arial" w:cs="Arial"/>
          <w:color w:val="000000" w:themeColor="text1"/>
          <w:sz w:val="15"/>
          <w:szCs w:val="15"/>
        </w:rPr>
        <w:t xml:space="preserve"> the data between master and slave.</w:t>
      </w:r>
    </w:p>
    <w:p w:rsidR="004B7074" w:rsidRDefault="004B7074">
      <w:pPr>
        <w:rPr>
          <w:rFonts w:ascii="Arial" w:eastAsia="Times New Roman" w:hAnsi="Arial" w:cs="Arial"/>
          <w:color w:val="555555"/>
          <w:sz w:val="15"/>
          <w:szCs w:val="15"/>
        </w:rPr>
      </w:pPr>
    </w:p>
    <w:p w:rsidR="004B7074" w:rsidRDefault="004B7074" w:rsidP="004B7074">
      <w:pPr>
        <w:pStyle w:val="rtejustify"/>
        <w:shd w:val="clear" w:color="auto" w:fill="FFFFFF"/>
        <w:spacing w:before="0" w:beforeAutospacing="0" w:after="54" w:afterAutospacing="0"/>
        <w:jc w:val="both"/>
        <w:rPr>
          <w:rFonts w:ascii="Arial" w:hAnsi="Arial" w:cs="Arial"/>
          <w:color w:val="555555"/>
          <w:sz w:val="15"/>
          <w:szCs w:val="15"/>
        </w:rPr>
      </w:pPr>
    </w:p>
    <w:p w:rsidR="004B7074" w:rsidRDefault="004B7074">
      <w:pPr>
        <w:rPr>
          <w:rFonts w:ascii="Algerian" w:eastAsia="Times New Roman" w:hAnsi="Algerian" w:cs="Arial"/>
          <w:color w:val="000000"/>
          <w:sz w:val="24"/>
          <w:szCs w:val="24"/>
        </w:rPr>
      </w:pPr>
      <w:r>
        <w:rPr>
          <w:rFonts w:ascii="Algerian" w:eastAsia="Times New Roman" w:hAnsi="Algerian" w:cs="Arial"/>
          <w:color w:val="000000"/>
          <w:sz w:val="24"/>
          <w:szCs w:val="24"/>
        </w:rPr>
        <w:br w:type="page"/>
      </w:r>
    </w:p>
    <w:p w:rsidR="004B7074" w:rsidRDefault="004B7074">
      <w:pPr>
        <w:rPr>
          <w:rFonts w:ascii="Algerian" w:eastAsia="Times New Roman" w:hAnsi="Algerian" w:cs="Arial"/>
          <w:color w:val="000000"/>
          <w:sz w:val="24"/>
          <w:szCs w:val="24"/>
        </w:rPr>
      </w:pPr>
    </w:p>
    <w:p w:rsidR="009A7A6D" w:rsidRPr="009A7A6D" w:rsidRDefault="009A7A6D" w:rsidP="009A7A6D">
      <w:pPr>
        <w:spacing w:before="120" w:after="144" w:line="240" w:lineRule="auto"/>
        <w:ind w:left="48" w:right="48"/>
        <w:jc w:val="center"/>
        <w:rPr>
          <w:rFonts w:ascii="Algerian" w:eastAsia="Times New Roman" w:hAnsi="Algerian" w:cs="Arial"/>
          <w:color w:val="000000"/>
          <w:sz w:val="24"/>
          <w:szCs w:val="24"/>
        </w:rPr>
      </w:pPr>
      <w:r w:rsidRPr="009A7A6D">
        <w:rPr>
          <w:rFonts w:ascii="Algerian" w:eastAsia="Times New Roman" w:hAnsi="Algerian" w:cs="Arial"/>
          <w:color w:val="000000"/>
          <w:sz w:val="24"/>
          <w:szCs w:val="24"/>
        </w:rPr>
        <w:t>(SPI)</w:t>
      </w:r>
    </w:p>
    <w:p w:rsidR="009A7A6D" w:rsidRPr="009A7A6D" w:rsidRDefault="009A7A6D" w:rsidP="009A7A6D">
      <w:pPr>
        <w:spacing w:before="120" w:after="144" w:line="240" w:lineRule="auto"/>
        <w:ind w:left="48" w:right="48"/>
        <w:jc w:val="both"/>
        <w:rPr>
          <w:rFonts w:ascii="Arial" w:eastAsia="Times New Roman" w:hAnsi="Arial" w:cs="Arial"/>
          <w:color w:val="000000"/>
          <w:sz w:val="24"/>
          <w:szCs w:val="24"/>
        </w:rPr>
      </w:pPr>
      <w:r w:rsidRPr="009A7A6D">
        <w:rPr>
          <w:rFonts w:ascii="Arial" w:eastAsia="Times New Roman" w:hAnsi="Arial" w:cs="Arial"/>
          <w:color w:val="000000"/>
          <w:sz w:val="24"/>
          <w:szCs w:val="24"/>
        </w:rPr>
        <w:t>A Serial Peripheral Interface (SPI) bus is a system for serial communication, which uses up to four conductors, commonly three. One conductor is used for data receiving, one for data sending, one for synchronization and one alternatively for selecting a device to communicate with. It is a full duplex connection, which means that the data is sent and received simultaneously. The maximum baud rate is higher than that in the I2C communication system.</w:t>
      </w:r>
    </w:p>
    <w:p w:rsidR="009A7A6D" w:rsidRPr="009A7A6D" w:rsidRDefault="009A7A6D" w:rsidP="009A7A6D">
      <w:pPr>
        <w:spacing w:before="100" w:beforeAutospacing="1" w:after="100" w:afterAutospacing="1" w:line="240" w:lineRule="auto"/>
        <w:outlineLvl w:val="1"/>
        <w:rPr>
          <w:rFonts w:ascii="Arial" w:eastAsia="Times New Roman" w:hAnsi="Arial" w:cs="Arial"/>
          <w:sz w:val="25"/>
          <w:szCs w:val="25"/>
        </w:rPr>
      </w:pPr>
      <w:r w:rsidRPr="009A7A6D">
        <w:rPr>
          <w:rFonts w:ascii="Arial" w:eastAsia="Times New Roman" w:hAnsi="Arial" w:cs="Arial"/>
          <w:sz w:val="25"/>
          <w:szCs w:val="25"/>
        </w:rPr>
        <w:t>Board SPI Pins</w:t>
      </w:r>
    </w:p>
    <w:p w:rsidR="009A7A6D" w:rsidRPr="009A7A6D" w:rsidRDefault="009A7A6D" w:rsidP="009A7A6D">
      <w:pPr>
        <w:spacing w:before="120" w:after="144" w:line="240" w:lineRule="auto"/>
        <w:ind w:left="48" w:right="48"/>
        <w:jc w:val="both"/>
        <w:rPr>
          <w:rFonts w:ascii="Arial" w:eastAsia="Times New Roman" w:hAnsi="Arial" w:cs="Arial"/>
          <w:color w:val="000000"/>
          <w:sz w:val="24"/>
          <w:szCs w:val="24"/>
        </w:rPr>
      </w:pPr>
      <w:r w:rsidRPr="009A7A6D">
        <w:rPr>
          <w:rFonts w:ascii="Arial" w:eastAsia="Times New Roman" w:hAnsi="Arial" w:cs="Arial"/>
          <w:color w:val="000000"/>
          <w:sz w:val="24"/>
          <w:szCs w:val="24"/>
        </w:rPr>
        <w:t>SPI uses the following four wires −</w:t>
      </w:r>
    </w:p>
    <w:p w:rsidR="009A7A6D" w:rsidRPr="009A7A6D" w:rsidRDefault="009A7A6D" w:rsidP="009A7A6D">
      <w:pPr>
        <w:numPr>
          <w:ilvl w:val="0"/>
          <w:numId w:val="1"/>
        </w:numPr>
        <w:spacing w:before="120" w:after="144" w:line="240" w:lineRule="auto"/>
        <w:ind w:left="768" w:right="48"/>
        <w:jc w:val="both"/>
        <w:rPr>
          <w:rFonts w:ascii="Arial" w:eastAsia="Times New Roman" w:hAnsi="Arial" w:cs="Arial"/>
          <w:color w:val="000000"/>
          <w:sz w:val="15"/>
          <w:szCs w:val="15"/>
        </w:rPr>
      </w:pPr>
      <w:r w:rsidRPr="009A7A6D">
        <w:rPr>
          <w:rFonts w:ascii="Arial" w:eastAsia="Times New Roman" w:hAnsi="Arial" w:cs="Arial"/>
          <w:b/>
          <w:bCs/>
          <w:color w:val="000000"/>
          <w:sz w:val="15"/>
          <w:szCs w:val="15"/>
        </w:rPr>
        <w:t>SCK</w:t>
      </w:r>
      <w:r w:rsidRPr="009A7A6D">
        <w:rPr>
          <w:rFonts w:ascii="Arial" w:eastAsia="Times New Roman" w:hAnsi="Arial" w:cs="Arial"/>
          <w:color w:val="000000"/>
          <w:sz w:val="15"/>
          <w:szCs w:val="15"/>
        </w:rPr>
        <w:t xml:space="preserve"> − </w:t>
      </w:r>
      <w:proofErr w:type="gramStart"/>
      <w:r w:rsidRPr="009A7A6D">
        <w:rPr>
          <w:rFonts w:ascii="Arial" w:eastAsia="Times New Roman" w:hAnsi="Arial" w:cs="Arial"/>
          <w:color w:val="000000"/>
          <w:sz w:val="15"/>
          <w:szCs w:val="15"/>
        </w:rPr>
        <w:t>This</w:t>
      </w:r>
      <w:proofErr w:type="gramEnd"/>
      <w:r w:rsidRPr="009A7A6D">
        <w:rPr>
          <w:rFonts w:ascii="Arial" w:eastAsia="Times New Roman" w:hAnsi="Arial" w:cs="Arial"/>
          <w:color w:val="000000"/>
          <w:sz w:val="15"/>
          <w:szCs w:val="15"/>
        </w:rPr>
        <w:t xml:space="preserve"> is the serial clock driven by the master.</w:t>
      </w:r>
    </w:p>
    <w:p w:rsidR="009A7A6D" w:rsidRPr="009A7A6D" w:rsidRDefault="009A7A6D" w:rsidP="009A7A6D">
      <w:pPr>
        <w:numPr>
          <w:ilvl w:val="0"/>
          <w:numId w:val="1"/>
        </w:numPr>
        <w:spacing w:before="120" w:after="144" w:line="240" w:lineRule="auto"/>
        <w:ind w:left="768" w:right="48"/>
        <w:jc w:val="both"/>
        <w:rPr>
          <w:rFonts w:ascii="Arial" w:eastAsia="Times New Roman" w:hAnsi="Arial" w:cs="Arial"/>
          <w:color w:val="000000"/>
          <w:sz w:val="15"/>
          <w:szCs w:val="15"/>
        </w:rPr>
      </w:pPr>
      <w:r w:rsidRPr="009A7A6D">
        <w:rPr>
          <w:rFonts w:ascii="Arial" w:eastAsia="Times New Roman" w:hAnsi="Arial" w:cs="Arial"/>
          <w:b/>
          <w:bCs/>
          <w:color w:val="000000"/>
          <w:sz w:val="15"/>
          <w:szCs w:val="15"/>
        </w:rPr>
        <w:t>MOSI</w:t>
      </w:r>
      <w:r w:rsidRPr="009A7A6D">
        <w:rPr>
          <w:rFonts w:ascii="Arial" w:eastAsia="Times New Roman" w:hAnsi="Arial" w:cs="Arial"/>
          <w:color w:val="000000"/>
          <w:sz w:val="15"/>
          <w:szCs w:val="15"/>
        </w:rPr>
        <w:t xml:space="preserve"> − </w:t>
      </w:r>
      <w:proofErr w:type="gramStart"/>
      <w:r w:rsidRPr="009A7A6D">
        <w:rPr>
          <w:rFonts w:ascii="Arial" w:eastAsia="Times New Roman" w:hAnsi="Arial" w:cs="Arial"/>
          <w:color w:val="000000"/>
          <w:sz w:val="15"/>
          <w:szCs w:val="15"/>
        </w:rPr>
        <w:t>This</w:t>
      </w:r>
      <w:proofErr w:type="gramEnd"/>
      <w:r w:rsidRPr="009A7A6D">
        <w:rPr>
          <w:rFonts w:ascii="Arial" w:eastAsia="Times New Roman" w:hAnsi="Arial" w:cs="Arial"/>
          <w:color w:val="000000"/>
          <w:sz w:val="15"/>
          <w:szCs w:val="15"/>
        </w:rPr>
        <w:t xml:space="preserve"> is the master output / slave input driven by the master.</w:t>
      </w:r>
    </w:p>
    <w:p w:rsidR="009A7A6D" w:rsidRPr="009A7A6D" w:rsidRDefault="009A7A6D" w:rsidP="009A7A6D">
      <w:pPr>
        <w:numPr>
          <w:ilvl w:val="0"/>
          <w:numId w:val="1"/>
        </w:numPr>
        <w:spacing w:before="120" w:after="144" w:line="240" w:lineRule="auto"/>
        <w:ind w:left="768" w:right="48"/>
        <w:jc w:val="both"/>
        <w:rPr>
          <w:rFonts w:ascii="Arial" w:eastAsia="Times New Roman" w:hAnsi="Arial" w:cs="Arial"/>
          <w:color w:val="000000"/>
          <w:sz w:val="15"/>
          <w:szCs w:val="15"/>
        </w:rPr>
      </w:pPr>
      <w:r w:rsidRPr="009A7A6D">
        <w:rPr>
          <w:rFonts w:ascii="Arial" w:eastAsia="Times New Roman" w:hAnsi="Arial" w:cs="Arial"/>
          <w:b/>
          <w:bCs/>
          <w:color w:val="000000"/>
          <w:sz w:val="15"/>
          <w:szCs w:val="15"/>
        </w:rPr>
        <w:t>MISO</w:t>
      </w:r>
      <w:r w:rsidRPr="009A7A6D">
        <w:rPr>
          <w:rFonts w:ascii="Arial" w:eastAsia="Times New Roman" w:hAnsi="Arial" w:cs="Arial"/>
          <w:color w:val="000000"/>
          <w:sz w:val="15"/>
          <w:szCs w:val="15"/>
        </w:rPr>
        <w:t xml:space="preserve"> − </w:t>
      </w:r>
      <w:proofErr w:type="gramStart"/>
      <w:r w:rsidRPr="009A7A6D">
        <w:rPr>
          <w:rFonts w:ascii="Arial" w:eastAsia="Times New Roman" w:hAnsi="Arial" w:cs="Arial"/>
          <w:color w:val="000000"/>
          <w:sz w:val="15"/>
          <w:szCs w:val="15"/>
        </w:rPr>
        <w:t>This</w:t>
      </w:r>
      <w:proofErr w:type="gramEnd"/>
      <w:r w:rsidRPr="009A7A6D">
        <w:rPr>
          <w:rFonts w:ascii="Arial" w:eastAsia="Times New Roman" w:hAnsi="Arial" w:cs="Arial"/>
          <w:color w:val="000000"/>
          <w:sz w:val="15"/>
          <w:szCs w:val="15"/>
        </w:rPr>
        <w:t xml:space="preserve"> is the master input / slave output driven by the master.</w:t>
      </w:r>
    </w:p>
    <w:p w:rsidR="009A7A6D" w:rsidRPr="009A7A6D" w:rsidRDefault="009A7A6D" w:rsidP="009A7A6D">
      <w:pPr>
        <w:numPr>
          <w:ilvl w:val="0"/>
          <w:numId w:val="1"/>
        </w:numPr>
        <w:spacing w:before="120" w:after="144" w:line="240" w:lineRule="auto"/>
        <w:ind w:left="768" w:right="48"/>
        <w:jc w:val="both"/>
        <w:rPr>
          <w:rFonts w:ascii="Arial" w:eastAsia="Times New Roman" w:hAnsi="Arial" w:cs="Arial"/>
          <w:color w:val="000000"/>
          <w:sz w:val="15"/>
          <w:szCs w:val="15"/>
        </w:rPr>
      </w:pPr>
      <w:r w:rsidRPr="009A7A6D">
        <w:rPr>
          <w:rFonts w:ascii="Arial" w:eastAsia="Times New Roman" w:hAnsi="Arial" w:cs="Arial"/>
          <w:b/>
          <w:bCs/>
          <w:color w:val="000000"/>
          <w:sz w:val="15"/>
          <w:szCs w:val="15"/>
        </w:rPr>
        <w:t>SS</w:t>
      </w:r>
      <w:r w:rsidRPr="009A7A6D">
        <w:rPr>
          <w:rFonts w:ascii="Arial" w:eastAsia="Times New Roman" w:hAnsi="Arial" w:cs="Arial"/>
          <w:color w:val="000000"/>
          <w:sz w:val="15"/>
          <w:szCs w:val="15"/>
        </w:rPr>
        <w:t xml:space="preserve"> − </w:t>
      </w:r>
      <w:proofErr w:type="gramStart"/>
      <w:r w:rsidRPr="009A7A6D">
        <w:rPr>
          <w:rFonts w:ascii="Arial" w:eastAsia="Times New Roman" w:hAnsi="Arial" w:cs="Arial"/>
          <w:color w:val="000000"/>
          <w:sz w:val="15"/>
          <w:szCs w:val="15"/>
        </w:rPr>
        <w:t>This</w:t>
      </w:r>
      <w:proofErr w:type="gramEnd"/>
      <w:r w:rsidRPr="009A7A6D">
        <w:rPr>
          <w:rFonts w:ascii="Arial" w:eastAsia="Times New Roman" w:hAnsi="Arial" w:cs="Arial"/>
          <w:color w:val="000000"/>
          <w:sz w:val="15"/>
          <w:szCs w:val="15"/>
        </w:rPr>
        <w:t xml:space="preserve"> is the slave-selection wire.</w:t>
      </w:r>
    </w:p>
    <w:p w:rsidR="009A7A6D" w:rsidRPr="009A7A6D" w:rsidRDefault="009A7A6D" w:rsidP="009A7A6D">
      <w:pPr>
        <w:spacing w:before="120" w:after="144" w:line="240" w:lineRule="auto"/>
        <w:ind w:left="48" w:right="48"/>
        <w:jc w:val="both"/>
        <w:rPr>
          <w:rFonts w:ascii="Arial" w:eastAsia="Times New Roman" w:hAnsi="Arial" w:cs="Arial"/>
          <w:color w:val="000000"/>
          <w:sz w:val="24"/>
          <w:szCs w:val="24"/>
        </w:rPr>
      </w:pPr>
      <w:r w:rsidRPr="009A7A6D">
        <w:rPr>
          <w:rFonts w:ascii="Arial" w:eastAsia="Times New Roman" w:hAnsi="Arial" w:cs="Arial"/>
          <w:color w:val="000000"/>
          <w:sz w:val="24"/>
          <w:szCs w:val="24"/>
        </w:rPr>
        <w:t xml:space="preserve">The following functions are used. You have to include the </w:t>
      </w:r>
      <w:proofErr w:type="spellStart"/>
      <w:r w:rsidRPr="009A7A6D">
        <w:rPr>
          <w:rFonts w:ascii="Arial" w:eastAsia="Times New Roman" w:hAnsi="Arial" w:cs="Arial"/>
          <w:color w:val="000000"/>
          <w:sz w:val="24"/>
          <w:szCs w:val="24"/>
        </w:rPr>
        <w:t>SPI.h</w:t>
      </w:r>
      <w:proofErr w:type="spellEnd"/>
      <w:r w:rsidRPr="009A7A6D">
        <w:rPr>
          <w:rFonts w:ascii="Arial" w:eastAsia="Times New Roman" w:hAnsi="Arial" w:cs="Arial"/>
          <w:color w:val="000000"/>
          <w:sz w:val="24"/>
          <w:szCs w:val="24"/>
        </w:rPr>
        <w:t>.</w:t>
      </w:r>
    </w:p>
    <w:p w:rsidR="009A7A6D" w:rsidRPr="009A7A6D" w:rsidRDefault="009A7A6D" w:rsidP="009A7A6D">
      <w:pPr>
        <w:numPr>
          <w:ilvl w:val="0"/>
          <w:numId w:val="2"/>
        </w:numPr>
        <w:spacing w:before="120" w:after="144" w:line="240" w:lineRule="auto"/>
        <w:ind w:left="768" w:right="48"/>
        <w:jc w:val="both"/>
        <w:rPr>
          <w:rFonts w:ascii="Arial" w:eastAsia="Times New Roman" w:hAnsi="Arial" w:cs="Arial"/>
          <w:color w:val="000000"/>
          <w:sz w:val="15"/>
          <w:szCs w:val="15"/>
        </w:rPr>
      </w:pPr>
      <w:proofErr w:type="spellStart"/>
      <w:r w:rsidRPr="009A7A6D">
        <w:rPr>
          <w:rFonts w:ascii="Arial" w:eastAsia="Times New Roman" w:hAnsi="Arial" w:cs="Arial"/>
          <w:b/>
          <w:bCs/>
          <w:color w:val="000000"/>
          <w:sz w:val="15"/>
          <w:szCs w:val="15"/>
        </w:rPr>
        <w:t>SPI.begin</w:t>
      </w:r>
      <w:proofErr w:type="spellEnd"/>
      <w:r w:rsidRPr="009A7A6D">
        <w:rPr>
          <w:rFonts w:ascii="Arial" w:eastAsia="Times New Roman" w:hAnsi="Arial" w:cs="Arial"/>
          <w:b/>
          <w:bCs/>
          <w:color w:val="000000"/>
          <w:sz w:val="15"/>
          <w:szCs w:val="15"/>
        </w:rPr>
        <w:t>()</w:t>
      </w:r>
      <w:r w:rsidRPr="009A7A6D">
        <w:rPr>
          <w:rFonts w:ascii="Arial" w:eastAsia="Times New Roman" w:hAnsi="Arial" w:cs="Arial"/>
          <w:color w:val="000000"/>
          <w:sz w:val="15"/>
          <w:szCs w:val="15"/>
        </w:rPr>
        <w:t> − Initializes the SPI bus by setting SCK, MOSI, and SS to outputs, pulling SCK and MOSI low, and SS high.</w:t>
      </w:r>
    </w:p>
    <w:p w:rsidR="009A7A6D" w:rsidRPr="009A7A6D" w:rsidRDefault="009A7A6D" w:rsidP="009A7A6D">
      <w:pPr>
        <w:numPr>
          <w:ilvl w:val="0"/>
          <w:numId w:val="2"/>
        </w:numPr>
        <w:spacing w:before="120" w:after="144" w:line="240" w:lineRule="auto"/>
        <w:ind w:left="768" w:right="48"/>
        <w:jc w:val="both"/>
        <w:rPr>
          <w:rFonts w:ascii="Arial" w:eastAsia="Times New Roman" w:hAnsi="Arial" w:cs="Arial"/>
          <w:color w:val="000000"/>
          <w:sz w:val="15"/>
          <w:szCs w:val="15"/>
        </w:rPr>
      </w:pPr>
      <w:proofErr w:type="spellStart"/>
      <w:proofErr w:type="gramStart"/>
      <w:r w:rsidRPr="009A7A6D">
        <w:rPr>
          <w:rFonts w:ascii="Arial" w:eastAsia="Times New Roman" w:hAnsi="Arial" w:cs="Arial"/>
          <w:b/>
          <w:bCs/>
          <w:color w:val="000000"/>
          <w:sz w:val="15"/>
          <w:szCs w:val="15"/>
        </w:rPr>
        <w:t>SPI.setClockDivider</w:t>
      </w:r>
      <w:proofErr w:type="spellEnd"/>
      <w:r w:rsidRPr="009A7A6D">
        <w:rPr>
          <w:rFonts w:ascii="Arial" w:eastAsia="Times New Roman" w:hAnsi="Arial" w:cs="Arial"/>
          <w:b/>
          <w:bCs/>
          <w:color w:val="000000"/>
          <w:sz w:val="15"/>
          <w:szCs w:val="15"/>
        </w:rPr>
        <w:t>(</w:t>
      </w:r>
      <w:proofErr w:type="gramEnd"/>
      <w:r w:rsidRPr="009A7A6D">
        <w:rPr>
          <w:rFonts w:ascii="Arial" w:eastAsia="Times New Roman" w:hAnsi="Arial" w:cs="Arial"/>
          <w:b/>
          <w:bCs/>
          <w:color w:val="000000"/>
          <w:sz w:val="15"/>
          <w:szCs w:val="15"/>
        </w:rPr>
        <w:t>divider)</w:t>
      </w:r>
      <w:r w:rsidRPr="009A7A6D">
        <w:rPr>
          <w:rFonts w:ascii="Arial" w:eastAsia="Times New Roman" w:hAnsi="Arial" w:cs="Arial"/>
          <w:color w:val="000000"/>
          <w:sz w:val="15"/>
          <w:szCs w:val="15"/>
        </w:rPr>
        <w:t xml:space="preserve"> − To set the SPI clock divider relative to the system clock. On AVR based boards, the dividers available are 2, 4, 8, 16, 32, 64 or 128. The default setting is SPI_CLOCK_DIV4, which sets the SPI clock to one-quarter of the frequency of the system clock (5 </w:t>
      </w:r>
      <w:proofErr w:type="spellStart"/>
      <w:proofErr w:type="gramStart"/>
      <w:r w:rsidRPr="009A7A6D">
        <w:rPr>
          <w:rFonts w:ascii="Arial" w:eastAsia="Times New Roman" w:hAnsi="Arial" w:cs="Arial"/>
          <w:color w:val="000000"/>
          <w:sz w:val="15"/>
          <w:szCs w:val="15"/>
        </w:rPr>
        <w:t>Mhz</w:t>
      </w:r>
      <w:proofErr w:type="spellEnd"/>
      <w:proofErr w:type="gramEnd"/>
      <w:r w:rsidRPr="009A7A6D">
        <w:rPr>
          <w:rFonts w:ascii="Arial" w:eastAsia="Times New Roman" w:hAnsi="Arial" w:cs="Arial"/>
          <w:color w:val="000000"/>
          <w:sz w:val="15"/>
          <w:szCs w:val="15"/>
        </w:rPr>
        <w:t xml:space="preserve"> for the boards at 20 MHz).</w:t>
      </w:r>
    </w:p>
    <w:p w:rsidR="009A7A6D" w:rsidRPr="009A7A6D" w:rsidRDefault="009A7A6D" w:rsidP="009A7A6D">
      <w:pPr>
        <w:numPr>
          <w:ilvl w:val="0"/>
          <w:numId w:val="2"/>
        </w:numPr>
        <w:spacing w:before="120" w:after="144" w:line="240" w:lineRule="auto"/>
        <w:ind w:left="768" w:right="48"/>
        <w:jc w:val="both"/>
        <w:rPr>
          <w:rFonts w:ascii="Arial" w:eastAsia="Times New Roman" w:hAnsi="Arial" w:cs="Arial"/>
          <w:color w:val="000000"/>
          <w:sz w:val="15"/>
          <w:szCs w:val="15"/>
        </w:rPr>
      </w:pPr>
      <w:r w:rsidRPr="009A7A6D">
        <w:rPr>
          <w:rFonts w:ascii="Arial" w:eastAsia="Times New Roman" w:hAnsi="Arial" w:cs="Arial"/>
          <w:b/>
          <w:bCs/>
          <w:color w:val="000000"/>
          <w:sz w:val="15"/>
          <w:szCs w:val="15"/>
        </w:rPr>
        <w:t>Divider</w:t>
      </w:r>
      <w:r w:rsidRPr="009A7A6D">
        <w:rPr>
          <w:rFonts w:ascii="Arial" w:eastAsia="Times New Roman" w:hAnsi="Arial" w:cs="Arial"/>
          <w:color w:val="000000"/>
          <w:sz w:val="15"/>
          <w:szCs w:val="15"/>
        </w:rPr>
        <w:t> − It could be (SPI_CLOCK_DIV2, SPI_CLOCK_DIV4, SPI_CLOCK_DIV8, SPI_CLOCK_DIV16, SPI_CLOCK_DIV32, SPI_CLOCK_DIV64, SPI_CLOCK_DIV128).</w:t>
      </w:r>
    </w:p>
    <w:p w:rsidR="009A7A6D" w:rsidRPr="009A7A6D" w:rsidRDefault="009A7A6D" w:rsidP="009A7A6D">
      <w:pPr>
        <w:numPr>
          <w:ilvl w:val="0"/>
          <w:numId w:val="2"/>
        </w:numPr>
        <w:spacing w:before="120" w:after="144" w:line="240" w:lineRule="auto"/>
        <w:ind w:left="768" w:right="48"/>
        <w:jc w:val="both"/>
        <w:rPr>
          <w:rFonts w:ascii="Arial" w:eastAsia="Times New Roman" w:hAnsi="Arial" w:cs="Arial"/>
          <w:color w:val="000000"/>
          <w:sz w:val="15"/>
          <w:szCs w:val="15"/>
        </w:rPr>
      </w:pPr>
      <w:proofErr w:type="spellStart"/>
      <w:proofErr w:type="gramStart"/>
      <w:r w:rsidRPr="009A7A6D">
        <w:rPr>
          <w:rFonts w:ascii="Arial" w:eastAsia="Times New Roman" w:hAnsi="Arial" w:cs="Arial"/>
          <w:b/>
          <w:bCs/>
          <w:color w:val="000000"/>
          <w:sz w:val="15"/>
          <w:szCs w:val="15"/>
        </w:rPr>
        <w:t>SPI.transfer</w:t>
      </w:r>
      <w:proofErr w:type="spellEnd"/>
      <w:r w:rsidRPr="009A7A6D">
        <w:rPr>
          <w:rFonts w:ascii="Arial" w:eastAsia="Times New Roman" w:hAnsi="Arial" w:cs="Arial"/>
          <w:b/>
          <w:bCs/>
          <w:color w:val="000000"/>
          <w:sz w:val="15"/>
          <w:szCs w:val="15"/>
        </w:rPr>
        <w:t>(</w:t>
      </w:r>
      <w:proofErr w:type="spellStart"/>
      <w:proofErr w:type="gramEnd"/>
      <w:r w:rsidRPr="009A7A6D">
        <w:rPr>
          <w:rFonts w:ascii="Arial" w:eastAsia="Times New Roman" w:hAnsi="Arial" w:cs="Arial"/>
          <w:b/>
          <w:bCs/>
          <w:color w:val="000000"/>
          <w:sz w:val="15"/>
          <w:szCs w:val="15"/>
        </w:rPr>
        <w:t>val</w:t>
      </w:r>
      <w:proofErr w:type="spellEnd"/>
      <w:r w:rsidRPr="009A7A6D">
        <w:rPr>
          <w:rFonts w:ascii="Arial" w:eastAsia="Times New Roman" w:hAnsi="Arial" w:cs="Arial"/>
          <w:b/>
          <w:bCs/>
          <w:color w:val="000000"/>
          <w:sz w:val="15"/>
          <w:szCs w:val="15"/>
        </w:rPr>
        <w:t>)</w:t>
      </w:r>
      <w:r w:rsidRPr="009A7A6D">
        <w:rPr>
          <w:rFonts w:ascii="Arial" w:eastAsia="Times New Roman" w:hAnsi="Arial" w:cs="Arial"/>
          <w:color w:val="000000"/>
          <w:sz w:val="15"/>
          <w:szCs w:val="15"/>
        </w:rPr>
        <w:t xml:space="preserve"> − SPI transfer is based on a simultaneous send and receive: the received data is returned in </w:t>
      </w:r>
      <w:proofErr w:type="spellStart"/>
      <w:r w:rsidRPr="009A7A6D">
        <w:rPr>
          <w:rFonts w:ascii="Arial" w:eastAsia="Times New Roman" w:hAnsi="Arial" w:cs="Arial"/>
          <w:color w:val="000000"/>
          <w:sz w:val="15"/>
          <w:szCs w:val="15"/>
        </w:rPr>
        <w:t>receivedVal</w:t>
      </w:r>
      <w:proofErr w:type="spellEnd"/>
      <w:r w:rsidRPr="009A7A6D">
        <w:rPr>
          <w:rFonts w:ascii="Arial" w:eastAsia="Times New Roman" w:hAnsi="Arial" w:cs="Arial"/>
          <w:color w:val="000000"/>
          <w:sz w:val="15"/>
          <w:szCs w:val="15"/>
        </w:rPr>
        <w:t>.</w:t>
      </w:r>
    </w:p>
    <w:p w:rsidR="009A7A6D" w:rsidRPr="009A7A6D" w:rsidRDefault="009A7A6D" w:rsidP="009A7A6D">
      <w:pPr>
        <w:numPr>
          <w:ilvl w:val="0"/>
          <w:numId w:val="2"/>
        </w:numPr>
        <w:spacing w:before="120" w:after="144" w:line="240" w:lineRule="auto"/>
        <w:ind w:left="768" w:right="48"/>
        <w:jc w:val="both"/>
        <w:rPr>
          <w:rFonts w:ascii="Arial" w:eastAsia="Times New Roman" w:hAnsi="Arial" w:cs="Arial"/>
          <w:color w:val="000000"/>
          <w:sz w:val="15"/>
          <w:szCs w:val="15"/>
        </w:rPr>
      </w:pPr>
      <w:proofErr w:type="spellStart"/>
      <w:proofErr w:type="gramStart"/>
      <w:r w:rsidRPr="009A7A6D">
        <w:rPr>
          <w:rFonts w:ascii="Arial" w:eastAsia="Times New Roman" w:hAnsi="Arial" w:cs="Arial"/>
          <w:b/>
          <w:bCs/>
          <w:color w:val="000000"/>
          <w:sz w:val="15"/>
          <w:szCs w:val="15"/>
        </w:rPr>
        <w:t>SPI.beginTransaction</w:t>
      </w:r>
      <w:proofErr w:type="spellEnd"/>
      <w:r w:rsidRPr="009A7A6D">
        <w:rPr>
          <w:rFonts w:ascii="Arial" w:eastAsia="Times New Roman" w:hAnsi="Arial" w:cs="Arial"/>
          <w:b/>
          <w:bCs/>
          <w:color w:val="000000"/>
          <w:sz w:val="15"/>
          <w:szCs w:val="15"/>
        </w:rPr>
        <w:t>(</w:t>
      </w:r>
      <w:proofErr w:type="spellStart"/>
      <w:proofErr w:type="gramEnd"/>
      <w:r w:rsidRPr="009A7A6D">
        <w:rPr>
          <w:rFonts w:ascii="Arial" w:eastAsia="Times New Roman" w:hAnsi="Arial" w:cs="Arial"/>
          <w:b/>
          <w:bCs/>
          <w:color w:val="000000"/>
          <w:sz w:val="15"/>
          <w:szCs w:val="15"/>
        </w:rPr>
        <w:t>SPISettings</w:t>
      </w:r>
      <w:proofErr w:type="spellEnd"/>
      <w:r w:rsidRPr="009A7A6D">
        <w:rPr>
          <w:rFonts w:ascii="Arial" w:eastAsia="Times New Roman" w:hAnsi="Arial" w:cs="Arial"/>
          <w:b/>
          <w:bCs/>
          <w:color w:val="000000"/>
          <w:sz w:val="15"/>
          <w:szCs w:val="15"/>
        </w:rPr>
        <w:t>(</w:t>
      </w:r>
      <w:proofErr w:type="spellStart"/>
      <w:r w:rsidRPr="009A7A6D">
        <w:rPr>
          <w:rFonts w:ascii="Arial" w:eastAsia="Times New Roman" w:hAnsi="Arial" w:cs="Arial"/>
          <w:b/>
          <w:bCs/>
          <w:color w:val="000000"/>
          <w:sz w:val="15"/>
          <w:szCs w:val="15"/>
        </w:rPr>
        <w:t>speedMaximum</w:t>
      </w:r>
      <w:proofErr w:type="spellEnd"/>
      <w:r w:rsidRPr="009A7A6D">
        <w:rPr>
          <w:rFonts w:ascii="Arial" w:eastAsia="Times New Roman" w:hAnsi="Arial" w:cs="Arial"/>
          <w:b/>
          <w:bCs/>
          <w:color w:val="000000"/>
          <w:sz w:val="15"/>
          <w:szCs w:val="15"/>
        </w:rPr>
        <w:t xml:space="preserve">, </w:t>
      </w:r>
      <w:proofErr w:type="spellStart"/>
      <w:r w:rsidRPr="009A7A6D">
        <w:rPr>
          <w:rFonts w:ascii="Arial" w:eastAsia="Times New Roman" w:hAnsi="Arial" w:cs="Arial"/>
          <w:b/>
          <w:bCs/>
          <w:color w:val="000000"/>
          <w:sz w:val="15"/>
          <w:szCs w:val="15"/>
        </w:rPr>
        <w:t>dataOrder</w:t>
      </w:r>
      <w:proofErr w:type="spellEnd"/>
      <w:r w:rsidRPr="009A7A6D">
        <w:rPr>
          <w:rFonts w:ascii="Arial" w:eastAsia="Times New Roman" w:hAnsi="Arial" w:cs="Arial"/>
          <w:b/>
          <w:bCs/>
          <w:color w:val="000000"/>
          <w:sz w:val="15"/>
          <w:szCs w:val="15"/>
        </w:rPr>
        <w:t xml:space="preserve">, </w:t>
      </w:r>
      <w:proofErr w:type="spellStart"/>
      <w:r w:rsidRPr="009A7A6D">
        <w:rPr>
          <w:rFonts w:ascii="Arial" w:eastAsia="Times New Roman" w:hAnsi="Arial" w:cs="Arial"/>
          <w:b/>
          <w:bCs/>
          <w:color w:val="000000"/>
          <w:sz w:val="15"/>
          <w:szCs w:val="15"/>
        </w:rPr>
        <w:t>dataMode</w:t>
      </w:r>
      <w:proofErr w:type="spellEnd"/>
      <w:r w:rsidRPr="009A7A6D">
        <w:rPr>
          <w:rFonts w:ascii="Arial" w:eastAsia="Times New Roman" w:hAnsi="Arial" w:cs="Arial"/>
          <w:b/>
          <w:bCs/>
          <w:color w:val="000000"/>
          <w:sz w:val="15"/>
          <w:szCs w:val="15"/>
        </w:rPr>
        <w:t>))</w:t>
      </w:r>
      <w:r w:rsidRPr="009A7A6D">
        <w:rPr>
          <w:rFonts w:ascii="Arial" w:eastAsia="Times New Roman" w:hAnsi="Arial" w:cs="Arial"/>
          <w:color w:val="000000"/>
          <w:sz w:val="15"/>
          <w:szCs w:val="15"/>
        </w:rPr>
        <w:t xml:space="preserve"> − </w:t>
      </w:r>
      <w:proofErr w:type="spellStart"/>
      <w:r w:rsidRPr="009A7A6D">
        <w:rPr>
          <w:rFonts w:ascii="Arial" w:eastAsia="Times New Roman" w:hAnsi="Arial" w:cs="Arial"/>
          <w:color w:val="000000"/>
          <w:sz w:val="15"/>
          <w:szCs w:val="15"/>
        </w:rPr>
        <w:t>speedMaximum</w:t>
      </w:r>
      <w:proofErr w:type="spellEnd"/>
      <w:r w:rsidRPr="009A7A6D">
        <w:rPr>
          <w:rFonts w:ascii="Arial" w:eastAsia="Times New Roman" w:hAnsi="Arial" w:cs="Arial"/>
          <w:color w:val="000000"/>
          <w:sz w:val="15"/>
          <w:szCs w:val="15"/>
        </w:rPr>
        <w:t xml:space="preserve"> is the clock, </w:t>
      </w:r>
      <w:proofErr w:type="spellStart"/>
      <w:r w:rsidRPr="009A7A6D">
        <w:rPr>
          <w:rFonts w:ascii="Arial" w:eastAsia="Times New Roman" w:hAnsi="Arial" w:cs="Arial"/>
          <w:color w:val="000000"/>
          <w:sz w:val="15"/>
          <w:szCs w:val="15"/>
        </w:rPr>
        <w:t>dataOrder</w:t>
      </w:r>
      <w:proofErr w:type="spellEnd"/>
      <w:r w:rsidRPr="009A7A6D">
        <w:rPr>
          <w:rFonts w:ascii="Arial" w:eastAsia="Times New Roman" w:hAnsi="Arial" w:cs="Arial"/>
          <w:color w:val="000000"/>
          <w:sz w:val="15"/>
          <w:szCs w:val="15"/>
        </w:rPr>
        <w:t xml:space="preserve">(MSBFIRST or LSBFIRST), </w:t>
      </w:r>
      <w:proofErr w:type="spellStart"/>
      <w:r w:rsidRPr="009A7A6D">
        <w:rPr>
          <w:rFonts w:ascii="Arial" w:eastAsia="Times New Roman" w:hAnsi="Arial" w:cs="Arial"/>
          <w:color w:val="000000"/>
          <w:sz w:val="15"/>
          <w:szCs w:val="15"/>
        </w:rPr>
        <w:t>dataMode</w:t>
      </w:r>
      <w:proofErr w:type="spellEnd"/>
      <w:r w:rsidRPr="009A7A6D">
        <w:rPr>
          <w:rFonts w:ascii="Arial" w:eastAsia="Times New Roman" w:hAnsi="Arial" w:cs="Arial"/>
          <w:color w:val="000000"/>
          <w:sz w:val="15"/>
          <w:szCs w:val="15"/>
        </w:rPr>
        <w:t>(SPI_MODE0, SPI_MODE1, SPI_MODE2, or SPI_MODE3).</w:t>
      </w:r>
    </w:p>
    <w:p w:rsidR="009A7A6D" w:rsidRPr="009A7A6D" w:rsidRDefault="009A7A6D" w:rsidP="009A7A6D">
      <w:pPr>
        <w:spacing w:before="120" w:after="144" w:line="240" w:lineRule="auto"/>
        <w:ind w:left="48" w:right="48"/>
        <w:jc w:val="both"/>
        <w:rPr>
          <w:rFonts w:ascii="Arial" w:eastAsia="Times New Roman" w:hAnsi="Arial" w:cs="Arial"/>
          <w:color w:val="000000"/>
          <w:sz w:val="24"/>
          <w:szCs w:val="24"/>
        </w:rPr>
      </w:pPr>
      <w:r w:rsidRPr="009A7A6D">
        <w:rPr>
          <w:rFonts w:ascii="Arial" w:eastAsia="Times New Roman" w:hAnsi="Arial" w:cs="Arial"/>
          <w:color w:val="000000"/>
          <w:sz w:val="24"/>
          <w:szCs w:val="24"/>
        </w:rPr>
        <w:t>We have four modes of operation in SPI as follows −</w:t>
      </w:r>
    </w:p>
    <w:p w:rsidR="009A7A6D" w:rsidRPr="009A7A6D" w:rsidRDefault="009A7A6D" w:rsidP="009A7A6D">
      <w:pPr>
        <w:numPr>
          <w:ilvl w:val="0"/>
          <w:numId w:val="3"/>
        </w:numPr>
        <w:spacing w:before="120" w:after="144" w:line="240" w:lineRule="auto"/>
        <w:ind w:left="768" w:right="48"/>
        <w:jc w:val="both"/>
        <w:rPr>
          <w:rFonts w:ascii="Arial" w:eastAsia="Times New Roman" w:hAnsi="Arial" w:cs="Arial"/>
          <w:color w:val="000000"/>
          <w:sz w:val="15"/>
          <w:szCs w:val="15"/>
        </w:rPr>
      </w:pPr>
      <w:r w:rsidRPr="009A7A6D">
        <w:rPr>
          <w:rFonts w:ascii="Arial" w:eastAsia="Times New Roman" w:hAnsi="Arial" w:cs="Arial"/>
          <w:b/>
          <w:bCs/>
          <w:color w:val="000000"/>
          <w:sz w:val="15"/>
          <w:szCs w:val="15"/>
        </w:rPr>
        <w:t>Mode 0 (the default)</w:t>
      </w:r>
      <w:r w:rsidRPr="009A7A6D">
        <w:rPr>
          <w:rFonts w:ascii="Arial" w:eastAsia="Times New Roman" w:hAnsi="Arial" w:cs="Arial"/>
          <w:color w:val="000000"/>
          <w:sz w:val="15"/>
          <w:szCs w:val="15"/>
        </w:rPr>
        <w:t> − Clock is normally low (CPOL = 0), and the data is sampled on the transition from low to high (leading edge) (CPHA = 0).</w:t>
      </w:r>
    </w:p>
    <w:p w:rsidR="009A7A6D" w:rsidRPr="009A7A6D" w:rsidRDefault="009A7A6D" w:rsidP="009A7A6D">
      <w:pPr>
        <w:numPr>
          <w:ilvl w:val="0"/>
          <w:numId w:val="3"/>
        </w:numPr>
        <w:spacing w:before="120" w:after="144" w:line="240" w:lineRule="auto"/>
        <w:ind w:left="768" w:right="48"/>
        <w:jc w:val="both"/>
        <w:rPr>
          <w:rFonts w:ascii="Arial" w:eastAsia="Times New Roman" w:hAnsi="Arial" w:cs="Arial"/>
          <w:color w:val="000000"/>
          <w:sz w:val="15"/>
          <w:szCs w:val="15"/>
        </w:rPr>
      </w:pPr>
      <w:r w:rsidRPr="009A7A6D">
        <w:rPr>
          <w:rFonts w:ascii="Arial" w:eastAsia="Times New Roman" w:hAnsi="Arial" w:cs="Arial"/>
          <w:b/>
          <w:bCs/>
          <w:color w:val="000000"/>
          <w:sz w:val="15"/>
          <w:szCs w:val="15"/>
        </w:rPr>
        <w:t>Mode 1</w:t>
      </w:r>
      <w:r w:rsidRPr="009A7A6D">
        <w:rPr>
          <w:rFonts w:ascii="Arial" w:eastAsia="Times New Roman" w:hAnsi="Arial" w:cs="Arial"/>
          <w:color w:val="000000"/>
          <w:sz w:val="15"/>
          <w:szCs w:val="15"/>
        </w:rPr>
        <w:t> − Clock is normally low (CPOL = 0), and the data is sampled on the transition from high to low (trailing edge) (CPHA = 1).</w:t>
      </w:r>
    </w:p>
    <w:p w:rsidR="009A7A6D" w:rsidRPr="009A7A6D" w:rsidRDefault="009A7A6D" w:rsidP="009A7A6D">
      <w:pPr>
        <w:numPr>
          <w:ilvl w:val="0"/>
          <w:numId w:val="3"/>
        </w:numPr>
        <w:spacing w:before="120" w:after="144" w:line="240" w:lineRule="auto"/>
        <w:ind w:left="768" w:right="48"/>
        <w:jc w:val="both"/>
        <w:rPr>
          <w:rFonts w:ascii="Arial" w:eastAsia="Times New Roman" w:hAnsi="Arial" w:cs="Arial"/>
          <w:color w:val="000000"/>
          <w:sz w:val="15"/>
          <w:szCs w:val="15"/>
        </w:rPr>
      </w:pPr>
      <w:r w:rsidRPr="009A7A6D">
        <w:rPr>
          <w:rFonts w:ascii="Arial" w:eastAsia="Times New Roman" w:hAnsi="Arial" w:cs="Arial"/>
          <w:b/>
          <w:bCs/>
          <w:color w:val="000000"/>
          <w:sz w:val="15"/>
          <w:szCs w:val="15"/>
        </w:rPr>
        <w:t>Mode 2</w:t>
      </w:r>
      <w:r w:rsidRPr="009A7A6D">
        <w:rPr>
          <w:rFonts w:ascii="Arial" w:eastAsia="Times New Roman" w:hAnsi="Arial" w:cs="Arial"/>
          <w:color w:val="000000"/>
          <w:sz w:val="15"/>
          <w:szCs w:val="15"/>
        </w:rPr>
        <w:t> − Clock is normally high (CPOL = 1), and the data is sampled on the transition from high to low (leading edge) (CPHA = 0).</w:t>
      </w:r>
    </w:p>
    <w:p w:rsidR="009A7A6D" w:rsidRPr="009A7A6D" w:rsidRDefault="009A7A6D" w:rsidP="009A7A6D">
      <w:pPr>
        <w:numPr>
          <w:ilvl w:val="0"/>
          <w:numId w:val="3"/>
        </w:numPr>
        <w:spacing w:before="120" w:after="144" w:line="240" w:lineRule="auto"/>
        <w:ind w:left="768" w:right="48"/>
        <w:jc w:val="both"/>
        <w:rPr>
          <w:rFonts w:ascii="Arial" w:eastAsia="Times New Roman" w:hAnsi="Arial" w:cs="Arial"/>
          <w:color w:val="000000"/>
          <w:sz w:val="15"/>
          <w:szCs w:val="15"/>
        </w:rPr>
      </w:pPr>
      <w:r w:rsidRPr="009A7A6D">
        <w:rPr>
          <w:rFonts w:ascii="Arial" w:eastAsia="Times New Roman" w:hAnsi="Arial" w:cs="Arial"/>
          <w:b/>
          <w:bCs/>
          <w:color w:val="000000"/>
          <w:sz w:val="15"/>
          <w:szCs w:val="15"/>
        </w:rPr>
        <w:t>Mode 3</w:t>
      </w:r>
      <w:r w:rsidRPr="009A7A6D">
        <w:rPr>
          <w:rFonts w:ascii="Arial" w:eastAsia="Times New Roman" w:hAnsi="Arial" w:cs="Arial"/>
          <w:color w:val="000000"/>
          <w:sz w:val="15"/>
          <w:szCs w:val="15"/>
        </w:rPr>
        <w:t> − Clock is normally high (CPOL = 1), and the data is sampled on the transition from low to high (trailing edge) (CPHA = 1).</w:t>
      </w:r>
    </w:p>
    <w:p w:rsidR="009A7A6D" w:rsidRPr="009A7A6D" w:rsidRDefault="009A7A6D" w:rsidP="009A7A6D">
      <w:pPr>
        <w:numPr>
          <w:ilvl w:val="0"/>
          <w:numId w:val="3"/>
        </w:numPr>
        <w:spacing w:before="120" w:after="144" w:line="240" w:lineRule="auto"/>
        <w:ind w:left="768" w:right="48"/>
        <w:jc w:val="both"/>
        <w:rPr>
          <w:rFonts w:ascii="Arial" w:eastAsia="Times New Roman" w:hAnsi="Arial" w:cs="Arial"/>
          <w:color w:val="000000"/>
          <w:sz w:val="15"/>
          <w:szCs w:val="15"/>
        </w:rPr>
      </w:pPr>
      <w:proofErr w:type="spellStart"/>
      <w:proofErr w:type="gramStart"/>
      <w:r w:rsidRPr="009A7A6D">
        <w:rPr>
          <w:rFonts w:ascii="Arial" w:eastAsia="Times New Roman" w:hAnsi="Arial" w:cs="Arial"/>
          <w:b/>
          <w:bCs/>
          <w:color w:val="000000"/>
          <w:sz w:val="15"/>
          <w:szCs w:val="15"/>
        </w:rPr>
        <w:t>SPI.attachInterrupt</w:t>
      </w:r>
      <w:proofErr w:type="spellEnd"/>
      <w:r w:rsidRPr="009A7A6D">
        <w:rPr>
          <w:rFonts w:ascii="Arial" w:eastAsia="Times New Roman" w:hAnsi="Arial" w:cs="Arial"/>
          <w:b/>
          <w:bCs/>
          <w:color w:val="000000"/>
          <w:sz w:val="15"/>
          <w:szCs w:val="15"/>
        </w:rPr>
        <w:t>(</w:t>
      </w:r>
      <w:proofErr w:type="gramEnd"/>
      <w:r w:rsidRPr="009A7A6D">
        <w:rPr>
          <w:rFonts w:ascii="Arial" w:eastAsia="Times New Roman" w:hAnsi="Arial" w:cs="Arial"/>
          <w:b/>
          <w:bCs/>
          <w:color w:val="000000"/>
          <w:sz w:val="15"/>
          <w:szCs w:val="15"/>
        </w:rPr>
        <w:t>handler)</w:t>
      </w:r>
      <w:r w:rsidRPr="009A7A6D">
        <w:rPr>
          <w:rFonts w:ascii="Arial" w:eastAsia="Times New Roman" w:hAnsi="Arial" w:cs="Arial"/>
          <w:color w:val="000000"/>
          <w:sz w:val="15"/>
          <w:szCs w:val="15"/>
        </w:rPr>
        <w:t> − Function to be called when a slave device receives data from the master.</w:t>
      </w:r>
    </w:p>
    <w:p w:rsidR="009A7A6D" w:rsidRPr="009A7A6D" w:rsidRDefault="009A7A6D" w:rsidP="009A7A6D">
      <w:pPr>
        <w:spacing w:before="120" w:after="144" w:line="240" w:lineRule="auto"/>
        <w:ind w:left="48" w:right="48"/>
        <w:jc w:val="both"/>
        <w:rPr>
          <w:rFonts w:ascii="Arial" w:eastAsia="Times New Roman" w:hAnsi="Arial" w:cs="Arial"/>
          <w:color w:val="000000"/>
          <w:sz w:val="24"/>
          <w:szCs w:val="24"/>
        </w:rPr>
      </w:pPr>
      <w:r w:rsidRPr="009A7A6D">
        <w:rPr>
          <w:rFonts w:ascii="Arial" w:eastAsia="Times New Roman" w:hAnsi="Arial" w:cs="Arial"/>
          <w:color w:val="000000"/>
          <w:sz w:val="24"/>
          <w:szCs w:val="24"/>
        </w:rPr>
        <w:t>Now, we will connect two Arduino UNO boards together; one as a master and the other as a slave.</w:t>
      </w:r>
    </w:p>
    <w:p w:rsidR="009A7A6D" w:rsidRPr="009A7A6D" w:rsidRDefault="009A7A6D" w:rsidP="009A7A6D">
      <w:pPr>
        <w:numPr>
          <w:ilvl w:val="0"/>
          <w:numId w:val="4"/>
        </w:numPr>
        <w:spacing w:before="100" w:beforeAutospacing="1" w:after="54" w:line="240" w:lineRule="auto"/>
        <w:rPr>
          <w:rFonts w:ascii="Arial" w:eastAsia="Times New Roman" w:hAnsi="Arial" w:cs="Arial"/>
          <w:sz w:val="15"/>
          <w:szCs w:val="15"/>
        </w:rPr>
      </w:pPr>
      <w:r w:rsidRPr="009A7A6D">
        <w:rPr>
          <w:rFonts w:ascii="Arial" w:eastAsia="Times New Roman" w:hAnsi="Arial" w:cs="Arial"/>
          <w:sz w:val="15"/>
          <w:szCs w:val="15"/>
        </w:rPr>
        <w:t>(SS) : pin 10</w:t>
      </w:r>
    </w:p>
    <w:p w:rsidR="009A7A6D" w:rsidRPr="009A7A6D" w:rsidRDefault="009A7A6D" w:rsidP="009A7A6D">
      <w:pPr>
        <w:numPr>
          <w:ilvl w:val="0"/>
          <w:numId w:val="4"/>
        </w:numPr>
        <w:spacing w:before="100" w:beforeAutospacing="1" w:after="54" w:line="240" w:lineRule="auto"/>
        <w:rPr>
          <w:rFonts w:ascii="Arial" w:eastAsia="Times New Roman" w:hAnsi="Arial" w:cs="Arial"/>
          <w:sz w:val="15"/>
          <w:szCs w:val="15"/>
        </w:rPr>
      </w:pPr>
      <w:r w:rsidRPr="009A7A6D">
        <w:rPr>
          <w:rFonts w:ascii="Arial" w:eastAsia="Times New Roman" w:hAnsi="Arial" w:cs="Arial"/>
          <w:sz w:val="15"/>
          <w:szCs w:val="15"/>
        </w:rPr>
        <w:t>(MOSI) : pin 11</w:t>
      </w:r>
    </w:p>
    <w:p w:rsidR="009A7A6D" w:rsidRPr="009A7A6D" w:rsidRDefault="009A7A6D" w:rsidP="009A7A6D">
      <w:pPr>
        <w:numPr>
          <w:ilvl w:val="0"/>
          <w:numId w:val="4"/>
        </w:numPr>
        <w:spacing w:before="100" w:beforeAutospacing="1" w:after="54" w:line="240" w:lineRule="auto"/>
        <w:rPr>
          <w:rFonts w:ascii="Arial" w:eastAsia="Times New Roman" w:hAnsi="Arial" w:cs="Arial"/>
          <w:sz w:val="15"/>
          <w:szCs w:val="15"/>
        </w:rPr>
      </w:pPr>
      <w:r w:rsidRPr="009A7A6D">
        <w:rPr>
          <w:rFonts w:ascii="Arial" w:eastAsia="Times New Roman" w:hAnsi="Arial" w:cs="Arial"/>
          <w:sz w:val="15"/>
          <w:szCs w:val="15"/>
        </w:rPr>
        <w:t>(MISO) : pin 12</w:t>
      </w:r>
    </w:p>
    <w:p w:rsidR="009A7A6D" w:rsidRPr="009A7A6D" w:rsidRDefault="009A7A6D" w:rsidP="009A7A6D">
      <w:pPr>
        <w:numPr>
          <w:ilvl w:val="0"/>
          <w:numId w:val="4"/>
        </w:numPr>
        <w:spacing w:before="100" w:beforeAutospacing="1" w:after="54" w:line="240" w:lineRule="auto"/>
        <w:rPr>
          <w:rFonts w:ascii="Arial" w:eastAsia="Times New Roman" w:hAnsi="Arial" w:cs="Arial"/>
          <w:sz w:val="15"/>
          <w:szCs w:val="15"/>
        </w:rPr>
      </w:pPr>
      <w:r w:rsidRPr="009A7A6D">
        <w:rPr>
          <w:rFonts w:ascii="Arial" w:eastAsia="Times New Roman" w:hAnsi="Arial" w:cs="Arial"/>
          <w:sz w:val="15"/>
          <w:szCs w:val="15"/>
        </w:rPr>
        <w:t>(SCK) : pin 13</w:t>
      </w:r>
    </w:p>
    <w:p w:rsidR="009A7A6D" w:rsidRPr="009A7A6D" w:rsidRDefault="009A7A6D" w:rsidP="009A7A6D">
      <w:pPr>
        <w:spacing w:before="120" w:after="144" w:line="240" w:lineRule="auto"/>
        <w:ind w:left="48" w:right="48"/>
        <w:jc w:val="both"/>
        <w:rPr>
          <w:rFonts w:ascii="Arial" w:eastAsia="Times New Roman" w:hAnsi="Arial" w:cs="Arial"/>
          <w:color w:val="000000"/>
          <w:sz w:val="24"/>
          <w:szCs w:val="24"/>
        </w:rPr>
      </w:pPr>
      <w:r w:rsidRPr="009A7A6D">
        <w:rPr>
          <w:rFonts w:ascii="Arial" w:eastAsia="Times New Roman" w:hAnsi="Arial" w:cs="Arial"/>
          <w:color w:val="000000"/>
          <w:sz w:val="24"/>
          <w:szCs w:val="24"/>
        </w:rPr>
        <w:t>The ground is common. Following is the diagrammatic representation of the connection between both the boards −</w:t>
      </w:r>
    </w:p>
    <w:p w:rsidR="009A7A6D" w:rsidRPr="009A7A6D" w:rsidRDefault="009A7A6D" w:rsidP="009A7A6D">
      <w:pPr>
        <w:spacing w:after="0" w:line="240" w:lineRule="auto"/>
        <w:rPr>
          <w:rFonts w:ascii="Times New Roman" w:eastAsia="Times New Roman" w:hAnsi="Times New Roman" w:cs="Times New Roman"/>
          <w:sz w:val="24"/>
          <w:szCs w:val="24"/>
        </w:rPr>
      </w:pPr>
      <w:r w:rsidRPr="009A7A6D">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onnection of Boards" style="width:24.2pt;height:24.2pt"/>
        </w:pict>
      </w:r>
    </w:p>
    <w:p w:rsidR="009A7A6D" w:rsidRDefault="009A7A6D" w:rsidP="009A7A6D">
      <w:pPr>
        <w:spacing w:before="120" w:after="144" w:line="240" w:lineRule="auto"/>
        <w:ind w:left="48" w:right="48"/>
        <w:jc w:val="both"/>
        <w:rPr>
          <w:rFonts w:ascii="Arial" w:eastAsia="Times New Roman" w:hAnsi="Arial" w:cs="Arial"/>
          <w:color w:val="000000"/>
          <w:sz w:val="24"/>
          <w:szCs w:val="24"/>
        </w:rPr>
      </w:pPr>
    </w:p>
    <w:p w:rsidR="009A7A6D" w:rsidRDefault="009A7A6D" w:rsidP="009A7A6D">
      <w:pPr>
        <w:spacing w:before="120" w:after="144" w:line="240" w:lineRule="auto"/>
        <w:ind w:left="48" w:right="48"/>
        <w:jc w:val="both"/>
        <w:rPr>
          <w:rFonts w:ascii="Arial" w:eastAsia="Times New Roman" w:hAnsi="Arial" w:cs="Arial"/>
          <w:color w:val="000000"/>
          <w:sz w:val="24"/>
          <w:szCs w:val="24"/>
        </w:rPr>
      </w:pPr>
    </w:p>
    <w:p w:rsidR="009A7A6D" w:rsidRDefault="009A7A6D" w:rsidP="009A7A6D">
      <w:pPr>
        <w:spacing w:before="120" w:after="144" w:line="240" w:lineRule="auto"/>
        <w:ind w:left="48" w:right="48"/>
        <w:jc w:val="both"/>
        <w:rPr>
          <w:rFonts w:ascii="Arial" w:eastAsia="Times New Roman" w:hAnsi="Arial" w:cs="Arial"/>
          <w:color w:val="000000"/>
          <w:sz w:val="24"/>
          <w:szCs w:val="24"/>
        </w:rPr>
      </w:pPr>
    </w:p>
    <w:p w:rsidR="009A7A6D" w:rsidRDefault="009A7A6D" w:rsidP="009A7A6D">
      <w:pPr>
        <w:spacing w:before="120" w:after="144" w:line="240" w:lineRule="auto"/>
        <w:ind w:left="48" w:right="48"/>
        <w:jc w:val="both"/>
        <w:rPr>
          <w:rFonts w:ascii="Arial" w:eastAsia="Times New Roman" w:hAnsi="Arial" w:cs="Arial"/>
          <w:color w:val="000000"/>
          <w:sz w:val="24"/>
          <w:szCs w:val="24"/>
        </w:rPr>
      </w:pPr>
    </w:p>
    <w:p w:rsidR="009A7A6D" w:rsidRDefault="009A7A6D" w:rsidP="009A7A6D">
      <w:pPr>
        <w:spacing w:before="120" w:after="144" w:line="240" w:lineRule="auto"/>
        <w:ind w:left="48" w:right="48"/>
        <w:jc w:val="both"/>
        <w:rPr>
          <w:rFonts w:ascii="Arial" w:eastAsia="Times New Roman" w:hAnsi="Arial" w:cs="Arial"/>
          <w:color w:val="000000"/>
          <w:sz w:val="24"/>
          <w:szCs w:val="24"/>
        </w:rPr>
      </w:pPr>
    </w:p>
    <w:p w:rsidR="009A7A6D" w:rsidRPr="009A7A6D" w:rsidRDefault="009A7A6D" w:rsidP="009A7A6D">
      <w:pPr>
        <w:spacing w:before="120" w:after="144" w:line="240" w:lineRule="auto"/>
        <w:ind w:left="48" w:right="48"/>
        <w:jc w:val="both"/>
        <w:rPr>
          <w:rFonts w:ascii="Arial" w:eastAsia="Times New Roman" w:hAnsi="Arial" w:cs="Arial"/>
          <w:color w:val="000000"/>
          <w:sz w:val="24"/>
          <w:szCs w:val="24"/>
        </w:rPr>
      </w:pPr>
      <w:r w:rsidRPr="009A7A6D">
        <w:rPr>
          <w:rFonts w:ascii="Arial" w:eastAsia="Times New Roman" w:hAnsi="Arial" w:cs="Arial"/>
          <w:color w:val="000000"/>
          <w:sz w:val="24"/>
          <w:szCs w:val="24"/>
        </w:rPr>
        <w:t>Let us see examples of SPI as Master and SPI as Slave.</w:t>
      </w:r>
    </w:p>
    <w:p w:rsidR="009A7A6D" w:rsidRPr="009A7A6D" w:rsidRDefault="009A7A6D" w:rsidP="009A7A6D">
      <w:pPr>
        <w:spacing w:before="100" w:beforeAutospacing="1" w:after="100" w:afterAutospacing="1" w:line="240" w:lineRule="auto"/>
        <w:outlineLvl w:val="1"/>
        <w:rPr>
          <w:rFonts w:ascii="Arial" w:eastAsia="Times New Roman" w:hAnsi="Arial" w:cs="Arial"/>
          <w:sz w:val="25"/>
          <w:szCs w:val="25"/>
        </w:rPr>
      </w:pPr>
      <w:r w:rsidRPr="009A7A6D">
        <w:rPr>
          <w:rFonts w:ascii="Arial" w:eastAsia="Times New Roman" w:hAnsi="Arial" w:cs="Arial"/>
          <w:sz w:val="25"/>
          <w:szCs w:val="25"/>
        </w:rPr>
        <w:t>SPI as MASTER</w:t>
      </w:r>
    </w:p>
    <w:p w:rsidR="009A7A6D" w:rsidRPr="009A7A6D" w:rsidRDefault="009A7A6D" w:rsidP="009A7A6D">
      <w:pPr>
        <w:spacing w:before="100" w:beforeAutospacing="1" w:after="100" w:afterAutospacing="1" w:line="240" w:lineRule="auto"/>
        <w:outlineLvl w:val="2"/>
        <w:rPr>
          <w:rFonts w:ascii="Arial" w:eastAsia="Times New Roman" w:hAnsi="Arial" w:cs="Arial"/>
          <w:sz w:val="19"/>
          <w:szCs w:val="19"/>
        </w:rPr>
      </w:pPr>
      <w:r w:rsidRPr="009A7A6D">
        <w:rPr>
          <w:rFonts w:ascii="Arial" w:eastAsia="Times New Roman" w:hAnsi="Arial" w:cs="Arial"/>
          <w:sz w:val="19"/>
          <w:szCs w:val="19"/>
        </w:rPr>
        <w:t>Example</w:t>
      </w:r>
    </w:p>
    <w:p w:rsidR="009A7A6D" w:rsidRPr="009A7A6D" w:rsidRDefault="009A7A6D" w:rsidP="009A7A6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A7A6D">
        <w:rPr>
          <w:rFonts w:ascii="Courier New" w:eastAsia="Times New Roman" w:hAnsi="Courier New" w:cs="Courier New"/>
          <w:color w:val="880000"/>
          <w:sz w:val="23"/>
        </w:rPr>
        <w:t>#include</w:t>
      </w:r>
      <w:r w:rsidRPr="009A7A6D">
        <w:rPr>
          <w:rFonts w:ascii="Courier New" w:eastAsia="Times New Roman" w:hAnsi="Courier New" w:cs="Courier New"/>
          <w:color w:val="000000"/>
          <w:sz w:val="23"/>
        </w:rPr>
        <w:t xml:space="preserve"> </w:t>
      </w:r>
      <w:r w:rsidRPr="009A7A6D">
        <w:rPr>
          <w:rFonts w:ascii="Courier New" w:eastAsia="Times New Roman" w:hAnsi="Courier New" w:cs="Courier New"/>
          <w:color w:val="008800"/>
          <w:sz w:val="23"/>
        </w:rPr>
        <w:t>&lt;</w:t>
      </w:r>
      <w:proofErr w:type="spellStart"/>
      <w:r w:rsidRPr="009A7A6D">
        <w:rPr>
          <w:rFonts w:ascii="Courier New" w:eastAsia="Times New Roman" w:hAnsi="Courier New" w:cs="Courier New"/>
          <w:color w:val="008800"/>
          <w:sz w:val="23"/>
        </w:rPr>
        <w:t>SPI.h</w:t>
      </w:r>
      <w:proofErr w:type="spellEnd"/>
      <w:r w:rsidRPr="009A7A6D">
        <w:rPr>
          <w:rFonts w:ascii="Courier New" w:eastAsia="Times New Roman" w:hAnsi="Courier New" w:cs="Courier New"/>
          <w:color w:val="008800"/>
          <w:sz w:val="23"/>
        </w:rPr>
        <w:t>&gt;</w:t>
      </w:r>
    </w:p>
    <w:p w:rsidR="009A7A6D" w:rsidRPr="009A7A6D" w:rsidRDefault="009A7A6D" w:rsidP="009A7A6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9A7A6D" w:rsidRPr="009A7A6D" w:rsidRDefault="009A7A6D" w:rsidP="009A7A6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9A7A6D">
        <w:rPr>
          <w:rFonts w:ascii="Courier New" w:eastAsia="Times New Roman" w:hAnsi="Courier New" w:cs="Courier New"/>
          <w:color w:val="000088"/>
          <w:sz w:val="23"/>
        </w:rPr>
        <w:t>void</w:t>
      </w:r>
      <w:proofErr w:type="gramEnd"/>
      <w:r w:rsidRPr="009A7A6D">
        <w:rPr>
          <w:rFonts w:ascii="Courier New" w:eastAsia="Times New Roman" w:hAnsi="Courier New" w:cs="Courier New"/>
          <w:color w:val="000000"/>
          <w:sz w:val="23"/>
        </w:rPr>
        <w:t xml:space="preserve"> setup </w:t>
      </w:r>
      <w:r w:rsidRPr="009A7A6D">
        <w:rPr>
          <w:rFonts w:ascii="Courier New" w:eastAsia="Times New Roman" w:hAnsi="Courier New" w:cs="Courier New"/>
          <w:color w:val="666600"/>
          <w:sz w:val="23"/>
        </w:rPr>
        <w:t>(</w:t>
      </w:r>
      <w:r w:rsidRPr="009A7A6D">
        <w:rPr>
          <w:rFonts w:ascii="Courier New" w:eastAsia="Times New Roman" w:hAnsi="Courier New" w:cs="Courier New"/>
          <w:color w:val="000088"/>
          <w:sz w:val="23"/>
        </w:rPr>
        <w:t>void</w:t>
      </w:r>
      <w:r w:rsidRPr="009A7A6D">
        <w:rPr>
          <w:rFonts w:ascii="Courier New" w:eastAsia="Times New Roman" w:hAnsi="Courier New" w:cs="Courier New"/>
          <w:color w:val="666600"/>
          <w:sz w:val="23"/>
        </w:rPr>
        <w:t>)</w:t>
      </w:r>
      <w:r w:rsidRPr="009A7A6D">
        <w:rPr>
          <w:rFonts w:ascii="Courier New" w:eastAsia="Times New Roman" w:hAnsi="Courier New" w:cs="Courier New"/>
          <w:color w:val="000000"/>
          <w:sz w:val="23"/>
        </w:rPr>
        <w:t xml:space="preserve"> </w:t>
      </w:r>
      <w:r w:rsidRPr="009A7A6D">
        <w:rPr>
          <w:rFonts w:ascii="Courier New" w:eastAsia="Times New Roman" w:hAnsi="Courier New" w:cs="Courier New"/>
          <w:color w:val="666600"/>
          <w:sz w:val="23"/>
        </w:rPr>
        <w:t>{</w:t>
      </w:r>
    </w:p>
    <w:p w:rsidR="009A7A6D" w:rsidRPr="009A7A6D" w:rsidRDefault="009A7A6D" w:rsidP="009A7A6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A7A6D">
        <w:rPr>
          <w:rFonts w:ascii="Courier New" w:eastAsia="Times New Roman" w:hAnsi="Courier New" w:cs="Courier New"/>
          <w:color w:val="000000"/>
          <w:sz w:val="23"/>
        </w:rPr>
        <w:t xml:space="preserve">   </w:t>
      </w:r>
      <w:proofErr w:type="spellStart"/>
      <w:proofErr w:type="gramStart"/>
      <w:r w:rsidRPr="009A7A6D">
        <w:rPr>
          <w:rFonts w:ascii="Courier New" w:eastAsia="Times New Roman" w:hAnsi="Courier New" w:cs="Courier New"/>
          <w:color w:val="660066"/>
          <w:sz w:val="23"/>
        </w:rPr>
        <w:t>Serial</w:t>
      </w:r>
      <w:r w:rsidRPr="009A7A6D">
        <w:rPr>
          <w:rFonts w:ascii="Courier New" w:eastAsia="Times New Roman" w:hAnsi="Courier New" w:cs="Courier New"/>
          <w:color w:val="666600"/>
          <w:sz w:val="23"/>
        </w:rPr>
        <w:t>.</w:t>
      </w:r>
      <w:r w:rsidRPr="009A7A6D">
        <w:rPr>
          <w:rFonts w:ascii="Courier New" w:eastAsia="Times New Roman" w:hAnsi="Courier New" w:cs="Courier New"/>
          <w:color w:val="000088"/>
          <w:sz w:val="23"/>
        </w:rPr>
        <w:t>begin</w:t>
      </w:r>
      <w:proofErr w:type="spellEnd"/>
      <w:r w:rsidRPr="009A7A6D">
        <w:rPr>
          <w:rFonts w:ascii="Courier New" w:eastAsia="Times New Roman" w:hAnsi="Courier New" w:cs="Courier New"/>
          <w:color w:val="666600"/>
          <w:sz w:val="23"/>
        </w:rPr>
        <w:t>(</w:t>
      </w:r>
      <w:proofErr w:type="gramEnd"/>
      <w:r w:rsidRPr="009A7A6D">
        <w:rPr>
          <w:rFonts w:ascii="Courier New" w:eastAsia="Times New Roman" w:hAnsi="Courier New" w:cs="Courier New"/>
          <w:color w:val="006666"/>
          <w:sz w:val="23"/>
        </w:rPr>
        <w:t>115200</w:t>
      </w:r>
      <w:r w:rsidRPr="009A7A6D">
        <w:rPr>
          <w:rFonts w:ascii="Courier New" w:eastAsia="Times New Roman" w:hAnsi="Courier New" w:cs="Courier New"/>
          <w:color w:val="666600"/>
          <w:sz w:val="23"/>
        </w:rPr>
        <w:t>);</w:t>
      </w:r>
      <w:r w:rsidRPr="009A7A6D">
        <w:rPr>
          <w:rFonts w:ascii="Courier New" w:eastAsia="Times New Roman" w:hAnsi="Courier New" w:cs="Courier New"/>
          <w:color w:val="000000"/>
          <w:sz w:val="23"/>
        </w:rPr>
        <w:t xml:space="preserve"> </w:t>
      </w:r>
      <w:r w:rsidRPr="009A7A6D">
        <w:rPr>
          <w:rFonts w:ascii="Courier New" w:eastAsia="Times New Roman" w:hAnsi="Courier New" w:cs="Courier New"/>
          <w:color w:val="880000"/>
          <w:sz w:val="23"/>
        </w:rPr>
        <w:t xml:space="preserve">//set baud rate to 115200 for </w:t>
      </w:r>
      <w:proofErr w:type="spellStart"/>
      <w:r w:rsidRPr="009A7A6D">
        <w:rPr>
          <w:rFonts w:ascii="Courier New" w:eastAsia="Times New Roman" w:hAnsi="Courier New" w:cs="Courier New"/>
          <w:color w:val="880000"/>
          <w:sz w:val="23"/>
        </w:rPr>
        <w:t>usart</w:t>
      </w:r>
      <w:proofErr w:type="spellEnd"/>
    </w:p>
    <w:p w:rsidR="009A7A6D" w:rsidRPr="009A7A6D" w:rsidRDefault="009A7A6D" w:rsidP="009A7A6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A7A6D">
        <w:rPr>
          <w:rFonts w:ascii="Courier New" w:eastAsia="Times New Roman" w:hAnsi="Courier New" w:cs="Courier New"/>
          <w:color w:val="000000"/>
          <w:sz w:val="23"/>
        </w:rPr>
        <w:t xml:space="preserve">   </w:t>
      </w:r>
      <w:proofErr w:type="spellStart"/>
      <w:proofErr w:type="gramStart"/>
      <w:r w:rsidRPr="009A7A6D">
        <w:rPr>
          <w:rFonts w:ascii="Courier New" w:eastAsia="Times New Roman" w:hAnsi="Courier New" w:cs="Courier New"/>
          <w:color w:val="000000"/>
          <w:sz w:val="23"/>
        </w:rPr>
        <w:t>digitalWrite</w:t>
      </w:r>
      <w:proofErr w:type="spellEnd"/>
      <w:r w:rsidRPr="009A7A6D">
        <w:rPr>
          <w:rFonts w:ascii="Courier New" w:eastAsia="Times New Roman" w:hAnsi="Courier New" w:cs="Courier New"/>
          <w:color w:val="666600"/>
          <w:sz w:val="23"/>
        </w:rPr>
        <w:t>(</w:t>
      </w:r>
      <w:proofErr w:type="gramEnd"/>
      <w:r w:rsidRPr="009A7A6D">
        <w:rPr>
          <w:rFonts w:ascii="Courier New" w:eastAsia="Times New Roman" w:hAnsi="Courier New" w:cs="Courier New"/>
          <w:color w:val="000000"/>
          <w:sz w:val="23"/>
        </w:rPr>
        <w:t>SS</w:t>
      </w:r>
      <w:r w:rsidRPr="009A7A6D">
        <w:rPr>
          <w:rFonts w:ascii="Courier New" w:eastAsia="Times New Roman" w:hAnsi="Courier New" w:cs="Courier New"/>
          <w:color w:val="666600"/>
          <w:sz w:val="23"/>
        </w:rPr>
        <w:t>,</w:t>
      </w:r>
      <w:r w:rsidRPr="009A7A6D">
        <w:rPr>
          <w:rFonts w:ascii="Courier New" w:eastAsia="Times New Roman" w:hAnsi="Courier New" w:cs="Courier New"/>
          <w:color w:val="000000"/>
          <w:sz w:val="23"/>
        </w:rPr>
        <w:t xml:space="preserve"> HIGH</w:t>
      </w:r>
      <w:r w:rsidRPr="009A7A6D">
        <w:rPr>
          <w:rFonts w:ascii="Courier New" w:eastAsia="Times New Roman" w:hAnsi="Courier New" w:cs="Courier New"/>
          <w:color w:val="666600"/>
          <w:sz w:val="23"/>
        </w:rPr>
        <w:t>);</w:t>
      </w:r>
      <w:r w:rsidRPr="009A7A6D">
        <w:rPr>
          <w:rFonts w:ascii="Courier New" w:eastAsia="Times New Roman" w:hAnsi="Courier New" w:cs="Courier New"/>
          <w:color w:val="000000"/>
          <w:sz w:val="23"/>
        </w:rPr>
        <w:t xml:space="preserve"> </w:t>
      </w:r>
      <w:r w:rsidRPr="009A7A6D">
        <w:rPr>
          <w:rFonts w:ascii="Courier New" w:eastAsia="Times New Roman" w:hAnsi="Courier New" w:cs="Courier New"/>
          <w:color w:val="880000"/>
          <w:sz w:val="23"/>
        </w:rPr>
        <w:t>// disable Slave Select</w:t>
      </w:r>
    </w:p>
    <w:p w:rsidR="009A7A6D" w:rsidRPr="009A7A6D" w:rsidRDefault="009A7A6D" w:rsidP="009A7A6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A7A6D">
        <w:rPr>
          <w:rFonts w:ascii="Courier New" w:eastAsia="Times New Roman" w:hAnsi="Courier New" w:cs="Courier New"/>
          <w:color w:val="000000"/>
          <w:sz w:val="23"/>
        </w:rPr>
        <w:t xml:space="preserve">   </w:t>
      </w:r>
      <w:proofErr w:type="spellStart"/>
      <w:r w:rsidRPr="009A7A6D">
        <w:rPr>
          <w:rFonts w:ascii="Courier New" w:eastAsia="Times New Roman" w:hAnsi="Courier New" w:cs="Courier New"/>
          <w:color w:val="000000"/>
          <w:sz w:val="23"/>
        </w:rPr>
        <w:t>SPI</w:t>
      </w:r>
      <w:r w:rsidRPr="009A7A6D">
        <w:rPr>
          <w:rFonts w:ascii="Courier New" w:eastAsia="Times New Roman" w:hAnsi="Courier New" w:cs="Courier New"/>
          <w:color w:val="666600"/>
          <w:sz w:val="23"/>
        </w:rPr>
        <w:t>.</w:t>
      </w:r>
      <w:r w:rsidRPr="009A7A6D">
        <w:rPr>
          <w:rFonts w:ascii="Courier New" w:eastAsia="Times New Roman" w:hAnsi="Courier New" w:cs="Courier New"/>
          <w:color w:val="000088"/>
          <w:sz w:val="23"/>
        </w:rPr>
        <w:t>begin</w:t>
      </w:r>
      <w:proofErr w:type="spellEnd"/>
      <w:r w:rsidRPr="009A7A6D">
        <w:rPr>
          <w:rFonts w:ascii="Courier New" w:eastAsia="Times New Roman" w:hAnsi="Courier New" w:cs="Courier New"/>
          <w:color w:val="000000"/>
          <w:sz w:val="23"/>
        </w:rPr>
        <w:t xml:space="preserve"> </w:t>
      </w:r>
      <w:r w:rsidRPr="009A7A6D">
        <w:rPr>
          <w:rFonts w:ascii="Courier New" w:eastAsia="Times New Roman" w:hAnsi="Courier New" w:cs="Courier New"/>
          <w:color w:val="666600"/>
          <w:sz w:val="23"/>
        </w:rPr>
        <w:t>();</w:t>
      </w:r>
    </w:p>
    <w:p w:rsidR="009A7A6D" w:rsidRPr="009A7A6D" w:rsidRDefault="009A7A6D" w:rsidP="009A7A6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A7A6D">
        <w:rPr>
          <w:rFonts w:ascii="Courier New" w:eastAsia="Times New Roman" w:hAnsi="Courier New" w:cs="Courier New"/>
          <w:color w:val="000000"/>
          <w:sz w:val="23"/>
        </w:rPr>
        <w:t xml:space="preserve">   </w:t>
      </w:r>
      <w:proofErr w:type="spellStart"/>
      <w:proofErr w:type="gramStart"/>
      <w:r w:rsidRPr="009A7A6D">
        <w:rPr>
          <w:rFonts w:ascii="Courier New" w:eastAsia="Times New Roman" w:hAnsi="Courier New" w:cs="Courier New"/>
          <w:color w:val="000000"/>
          <w:sz w:val="23"/>
        </w:rPr>
        <w:t>SPI</w:t>
      </w:r>
      <w:r w:rsidRPr="009A7A6D">
        <w:rPr>
          <w:rFonts w:ascii="Courier New" w:eastAsia="Times New Roman" w:hAnsi="Courier New" w:cs="Courier New"/>
          <w:color w:val="666600"/>
          <w:sz w:val="23"/>
        </w:rPr>
        <w:t>.</w:t>
      </w:r>
      <w:r w:rsidRPr="009A7A6D">
        <w:rPr>
          <w:rFonts w:ascii="Courier New" w:eastAsia="Times New Roman" w:hAnsi="Courier New" w:cs="Courier New"/>
          <w:color w:val="000000"/>
          <w:sz w:val="23"/>
        </w:rPr>
        <w:t>setClockDivider</w:t>
      </w:r>
      <w:proofErr w:type="spellEnd"/>
      <w:r w:rsidRPr="009A7A6D">
        <w:rPr>
          <w:rFonts w:ascii="Courier New" w:eastAsia="Times New Roman" w:hAnsi="Courier New" w:cs="Courier New"/>
          <w:color w:val="666600"/>
          <w:sz w:val="23"/>
        </w:rPr>
        <w:t>(</w:t>
      </w:r>
      <w:proofErr w:type="gramEnd"/>
      <w:r w:rsidRPr="009A7A6D">
        <w:rPr>
          <w:rFonts w:ascii="Courier New" w:eastAsia="Times New Roman" w:hAnsi="Courier New" w:cs="Courier New"/>
          <w:color w:val="000000"/>
          <w:sz w:val="23"/>
        </w:rPr>
        <w:t>SPI_CLOCK_DIV8</w:t>
      </w:r>
      <w:r w:rsidRPr="009A7A6D">
        <w:rPr>
          <w:rFonts w:ascii="Courier New" w:eastAsia="Times New Roman" w:hAnsi="Courier New" w:cs="Courier New"/>
          <w:color w:val="666600"/>
          <w:sz w:val="23"/>
        </w:rPr>
        <w:t>);</w:t>
      </w:r>
      <w:r w:rsidRPr="009A7A6D">
        <w:rPr>
          <w:rFonts w:ascii="Courier New" w:eastAsia="Times New Roman" w:hAnsi="Courier New" w:cs="Courier New"/>
          <w:color w:val="880000"/>
          <w:sz w:val="23"/>
        </w:rPr>
        <w:t>//divide the clock by 8</w:t>
      </w:r>
    </w:p>
    <w:p w:rsidR="009A7A6D" w:rsidRPr="009A7A6D" w:rsidRDefault="009A7A6D" w:rsidP="009A7A6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A7A6D">
        <w:rPr>
          <w:rFonts w:ascii="Courier New" w:eastAsia="Times New Roman" w:hAnsi="Courier New" w:cs="Courier New"/>
          <w:color w:val="666600"/>
          <w:sz w:val="23"/>
        </w:rPr>
        <w:t>}</w:t>
      </w:r>
    </w:p>
    <w:p w:rsidR="009A7A6D" w:rsidRPr="009A7A6D" w:rsidRDefault="009A7A6D" w:rsidP="009A7A6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9A7A6D" w:rsidRPr="009A7A6D" w:rsidRDefault="009A7A6D" w:rsidP="009A7A6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9A7A6D">
        <w:rPr>
          <w:rFonts w:ascii="Courier New" w:eastAsia="Times New Roman" w:hAnsi="Courier New" w:cs="Courier New"/>
          <w:color w:val="000088"/>
          <w:sz w:val="23"/>
        </w:rPr>
        <w:t>void</w:t>
      </w:r>
      <w:proofErr w:type="gramEnd"/>
      <w:r w:rsidRPr="009A7A6D">
        <w:rPr>
          <w:rFonts w:ascii="Courier New" w:eastAsia="Times New Roman" w:hAnsi="Courier New" w:cs="Courier New"/>
          <w:color w:val="000000"/>
          <w:sz w:val="23"/>
        </w:rPr>
        <w:t xml:space="preserve"> loop </w:t>
      </w:r>
      <w:r w:rsidRPr="009A7A6D">
        <w:rPr>
          <w:rFonts w:ascii="Courier New" w:eastAsia="Times New Roman" w:hAnsi="Courier New" w:cs="Courier New"/>
          <w:color w:val="666600"/>
          <w:sz w:val="23"/>
        </w:rPr>
        <w:t>(</w:t>
      </w:r>
      <w:r w:rsidRPr="009A7A6D">
        <w:rPr>
          <w:rFonts w:ascii="Courier New" w:eastAsia="Times New Roman" w:hAnsi="Courier New" w:cs="Courier New"/>
          <w:color w:val="000088"/>
          <w:sz w:val="23"/>
        </w:rPr>
        <w:t>void</w:t>
      </w:r>
      <w:r w:rsidRPr="009A7A6D">
        <w:rPr>
          <w:rFonts w:ascii="Courier New" w:eastAsia="Times New Roman" w:hAnsi="Courier New" w:cs="Courier New"/>
          <w:color w:val="666600"/>
          <w:sz w:val="23"/>
        </w:rPr>
        <w:t>)</w:t>
      </w:r>
      <w:r w:rsidRPr="009A7A6D">
        <w:rPr>
          <w:rFonts w:ascii="Courier New" w:eastAsia="Times New Roman" w:hAnsi="Courier New" w:cs="Courier New"/>
          <w:color w:val="000000"/>
          <w:sz w:val="23"/>
        </w:rPr>
        <w:t xml:space="preserve"> </w:t>
      </w:r>
      <w:r w:rsidRPr="009A7A6D">
        <w:rPr>
          <w:rFonts w:ascii="Courier New" w:eastAsia="Times New Roman" w:hAnsi="Courier New" w:cs="Courier New"/>
          <w:color w:val="666600"/>
          <w:sz w:val="23"/>
        </w:rPr>
        <w:t>{</w:t>
      </w:r>
    </w:p>
    <w:p w:rsidR="009A7A6D" w:rsidRPr="009A7A6D" w:rsidRDefault="009A7A6D" w:rsidP="009A7A6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A7A6D">
        <w:rPr>
          <w:rFonts w:ascii="Courier New" w:eastAsia="Times New Roman" w:hAnsi="Courier New" w:cs="Courier New"/>
          <w:color w:val="000000"/>
          <w:sz w:val="23"/>
        </w:rPr>
        <w:t xml:space="preserve">   </w:t>
      </w:r>
      <w:proofErr w:type="gramStart"/>
      <w:r w:rsidRPr="009A7A6D">
        <w:rPr>
          <w:rFonts w:ascii="Courier New" w:eastAsia="Times New Roman" w:hAnsi="Courier New" w:cs="Courier New"/>
          <w:color w:val="000088"/>
          <w:sz w:val="23"/>
        </w:rPr>
        <w:t>char</w:t>
      </w:r>
      <w:proofErr w:type="gramEnd"/>
      <w:r w:rsidRPr="009A7A6D">
        <w:rPr>
          <w:rFonts w:ascii="Courier New" w:eastAsia="Times New Roman" w:hAnsi="Courier New" w:cs="Courier New"/>
          <w:color w:val="000000"/>
          <w:sz w:val="23"/>
        </w:rPr>
        <w:t xml:space="preserve"> c</w:t>
      </w:r>
      <w:r w:rsidRPr="009A7A6D">
        <w:rPr>
          <w:rFonts w:ascii="Courier New" w:eastAsia="Times New Roman" w:hAnsi="Courier New" w:cs="Courier New"/>
          <w:color w:val="666600"/>
          <w:sz w:val="23"/>
        </w:rPr>
        <w:t>;</w:t>
      </w:r>
    </w:p>
    <w:p w:rsidR="009A7A6D" w:rsidRPr="009A7A6D" w:rsidRDefault="009A7A6D" w:rsidP="009A7A6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A7A6D">
        <w:rPr>
          <w:rFonts w:ascii="Courier New" w:eastAsia="Times New Roman" w:hAnsi="Courier New" w:cs="Courier New"/>
          <w:color w:val="000000"/>
          <w:sz w:val="23"/>
        </w:rPr>
        <w:t xml:space="preserve">   </w:t>
      </w:r>
      <w:proofErr w:type="spellStart"/>
      <w:proofErr w:type="gramStart"/>
      <w:r w:rsidRPr="009A7A6D">
        <w:rPr>
          <w:rFonts w:ascii="Courier New" w:eastAsia="Times New Roman" w:hAnsi="Courier New" w:cs="Courier New"/>
          <w:color w:val="000000"/>
          <w:sz w:val="23"/>
        </w:rPr>
        <w:t>digitalWrite</w:t>
      </w:r>
      <w:proofErr w:type="spellEnd"/>
      <w:r w:rsidRPr="009A7A6D">
        <w:rPr>
          <w:rFonts w:ascii="Courier New" w:eastAsia="Times New Roman" w:hAnsi="Courier New" w:cs="Courier New"/>
          <w:color w:val="666600"/>
          <w:sz w:val="23"/>
        </w:rPr>
        <w:t>(</w:t>
      </w:r>
      <w:proofErr w:type="gramEnd"/>
      <w:r w:rsidRPr="009A7A6D">
        <w:rPr>
          <w:rFonts w:ascii="Courier New" w:eastAsia="Times New Roman" w:hAnsi="Courier New" w:cs="Courier New"/>
          <w:color w:val="000000"/>
          <w:sz w:val="23"/>
        </w:rPr>
        <w:t>SS</w:t>
      </w:r>
      <w:r w:rsidRPr="009A7A6D">
        <w:rPr>
          <w:rFonts w:ascii="Courier New" w:eastAsia="Times New Roman" w:hAnsi="Courier New" w:cs="Courier New"/>
          <w:color w:val="666600"/>
          <w:sz w:val="23"/>
        </w:rPr>
        <w:t>,</w:t>
      </w:r>
      <w:r w:rsidRPr="009A7A6D">
        <w:rPr>
          <w:rFonts w:ascii="Courier New" w:eastAsia="Times New Roman" w:hAnsi="Courier New" w:cs="Courier New"/>
          <w:color w:val="000000"/>
          <w:sz w:val="23"/>
        </w:rPr>
        <w:t xml:space="preserve"> LOW</w:t>
      </w:r>
      <w:r w:rsidRPr="009A7A6D">
        <w:rPr>
          <w:rFonts w:ascii="Courier New" w:eastAsia="Times New Roman" w:hAnsi="Courier New" w:cs="Courier New"/>
          <w:color w:val="666600"/>
          <w:sz w:val="23"/>
        </w:rPr>
        <w:t>);</w:t>
      </w:r>
      <w:r w:rsidRPr="009A7A6D">
        <w:rPr>
          <w:rFonts w:ascii="Courier New" w:eastAsia="Times New Roman" w:hAnsi="Courier New" w:cs="Courier New"/>
          <w:color w:val="000000"/>
          <w:sz w:val="23"/>
        </w:rPr>
        <w:t xml:space="preserve"> </w:t>
      </w:r>
      <w:r w:rsidRPr="009A7A6D">
        <w:rPr>
          <w:rFonts w:ascii="Courier New" w:eastAsia="Times New Roman" w:hAnsi="Courier New" w:cs="Courier New"/>
          <w:color w:val="880000"/>
          <w:sz w:val="23"/>
        </w:rPr>
        <w:t>// enable Slave Select</w:t>
      </w:r>
    </w:p>
    <w:p w:rsidR="009A7A6D" w:rsidRPr="009A7A6D" w:rsidRDefault="009A7A6D" w:rsidP="009A7A6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A7A6D">
        <w:rPr>
          <w:rFonts w:ascii="Courier New" w:eastAsia="Times New Roman" w:hAnsi="Courier New" w:cs="Courier New"/>
          <w:color w:val="000000"/>
          <w:sz w:val="23"/>
        </w:rPr>
        <w:t xml:space="preserve">   </w:t>
      </w:r>
      <w:r w:rsidRPr="009A7A6D">
        <w:rPr>
          <w:rFonts w:ascii="Courier New" w:eastAsia="Times New Roman" w:hAnsi="Courier New" w:cs="Courier New"/>
          <w:color w:val="880000"/>
          <w:sz w:val="23"/>
        </w:rPr>
        <w:t>// send test string</w:t>
      </w:r>
    </w:p>
    <w:p w:rsidR="009A7A6D" w:rsidRPr="009A7A6D" w:rsidRDefault="009A7A6D" w:rsidP="009A7A6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A7A6D">
        <w:rPr>
          <w:rFonts w:ascii="Courier New" w:eastAsia="Times New Roman" w:hAnsi="Courier New" w:cs="Courier New"/>
          <w:color w:val="000000"/>
          <w:sz w:val="23"/>
        </w:rPr>
        <w:t xml:space="preserve">   </w:t>
      </w:r>
      <w:proofErr w:type="gramStart"/>
      <w:r w:rsidRPr="009A7A6D">
        <w:rPr>
          <w:rFonts w:ascii="Courier New" w:eastAsia="Times New Roman" w:hAnsi="Courier New" w:cs="Courier New"/>
          <w:color w:val="000088"/>
          <w:sz w:val="23"/>
        </w:rPr>
        <w:t>for</w:t>
      </w:r>
      <w:proofErr w:type="gramEnd"/>
      <w:r w:rsidRPr="009A7A6D">
        <w:rPr>
          <w:rFonts w:ascii="Courier New" w:eastAsia="Times New Roman" w:hAnsi="Courier New" w:cs="Courier New"/>
          <w:color w:val="000000"/>
          <w:sz w:val="23"/>
        </w:rPr>
        <w:t xml:space="preserve"> </w:t>
      </w:r>
      <w:r w:rsidRPr="009A7A6D">
        <w:rPr>
          <w:rFonts w:ascii="Courier New" w:eastAsia="Times New Roman" w:hAnsi="Courier New" w:cs="Courier New"/>
          <w:color w:val="666600"/>
          <w:sz w:val="23"/>
        </w:rPr>
        <w:t>(</w:t>
      </w:r>
      <w:r w:rsidRPr="009A7A6D">
        <w:rPr>
          <w:rFonts w:ascii="Courier New" w:eastAsia="Times New Roman" w:hAnsi="Courier New" w:cs="Courier New"/>
          <w:color w:val="000088"/>
          <w:sz w:val="23"/>
        </w:rPr>
        <w:t>const</w:t>
      </w:r>
      <w:r w:rsidRPr="009A7A6D">
        <w:rPr>
          <w:rFonts w:ascii="Courier New" w:eastAsia="Times New Roman" w:hAnsi="Courier New" w:cs="Courier New"/>
          <w:color w:val="000000"/>
          <w:sz w:val="23"/>
        </w:rPr>
        <w:t xml:space="preserve"> </w:t>
      </w:r>
      <w:r w:rsidRPr="009A7A6D">
        <w:rPr>
          <w:rFonts w:ascii="Courier New" w:eastAsia="Times New Roman" w:hAnsi="Courier New" w:cs="Courier New"/>
          <w:color w:val="000088"/>
          <w:sz w:val="23"/>
        </w:rPr>
        <w:t>char</w:t>
      </w:r>
      <w:r w:rsidRPr="009A7A6D">
        <w:rPr>
          <w:rFonts w:ascii="Courier New" w:eastAsia="Times New Roman" w:hAnsi="Courier New" w:cs="Courier New"/>
          <w:color w:val="000000"/>
          <w:sz w:val="23"/>
        </w:rPr>
        <w:t xml:space="preserve"> </w:t>
      </w:r>
      <w:r w:rsidRPr="009A7A6D">
        <w:rPr>
          <w:rFonts w:ascii="Courier New" w:eastAsia="Times New Roman" w:hAnsi="Courier New" w:cs="Courier New"/>
          <w:color w:val="666600"/>
          <w:sz w:val="23"/>
        </w:rPr>
        <w:t>*</w:t>
      </w:r>
      <w:r w:rsidRPr="009A7A6D">
        <w:rPr>
          <w:rFonts w:ascii="Courier New" w:eastAsia="Times New Roman" w:hAnsi="Courier New" w:cs="Courier New"/>
          <w:color w:val="000000"/>
          <w:sz w:val="23"/>
        </w:rPr>
        <w:t xml:space="preserve"> p </w:t>
      </w:r>
      <w:r w:rsidRPr="009A7A6D">
        <w:rPr>
          <w:rFonts w:ascii="Courier New" w:eastAsia="Times New Roman" w:hAnsi="Courier New" w:cs="Courier New"/>
          <w:color w:val="666600"/>
          <w:sz w:val="23"/>
        </w:rPr>
        <w:t>=</w:t>
      </w:r>
      <w:r w:rsidRPr="009A7A6D">
        <w:rPr>
          <w:rFonts w:ascii="Courier New" w:eastAsia="Times New Roman" w:hAnsi="Courier New" w:cs="Courier New"/>
          <w:color w:val="000000"/>
          <w:sz w:val="23"/>
        </w:rPr>
        <w:t xml:space="preserve"> </w:t>
      </w:r>
      <w:r w:rsidRPr="009A7A6D">
        <w:rPr>
          <w:rFonts w:ascii="Courier New" w:eastAsia="Times New Roman" w:hAnsi="Courier New" w:cs="Courier New"/>
          <w:color w:val="008800"/>
          <w:sz w:val="23"/>
        </w:rPr>
        <w:t>"Hello, world!\r"</w:t>
      </w:r>
      <w:r w:rsidRPr="009A7A6D">
        <w:rPr>
          <w:rFonts w:ascii="Courier New" w:eastAsia="Times New Roman" w:hAnsi="Courier New" w:cs="Courier New"/>
          <w:color w:val="000000"/>
          <w:sz w:val="23"/>
        </w:rPr>
        <w:t xml:space="preserve"> </w:t>
      </w:r>
      <w:r w:rsidRPr="009A7A6D">
        <w:rPr>
          <w:rFonts w:ascii="Courier New" w:eastAsia="Times New Roman" w:hAnsi="Courier New" w:cs="Courier New"/>
          <w:color w:val="666600"/>
          <w:sz w:val="23"/>
        </w:rPr>
        <w:t>;</w:t>
      </w:r>
      <w:r w:rsidRPr="009A7A6D">
        <w:rPr>
          <w:rFonts w:ascii="Courier New" w:eastAsia="Times New Roman" w:hAnsi="Courier New" w:cs="Courier New"/>
          <w:color w:val="000000"/>
          <w:sz w:val="23"/>
        </w:rPr>
        <w:t xml:space="preserve"> c </w:t>
      </w:r>
      <w:r w:rsidRPr="009A7A6D">
        <w:rPr>
          <w:rFonts w:ascii="Courier New" w:eastAsia="Times New Roman" w:hAnsi="Courier New" w:cs="Courier New"/>
          <w:color w:val="666600"/>
          <w:sz w:val="23"/>
        </w:rPr>
        <w:t>=</w:t>
      </w:r>
      <w:r w:rsidRPr="009A7A6D">
        <w:rPr>
          <w:rFonts w:ascii="Courier New" w:eastAsia="Times New Roman" w:hAnsi="Courier New" w:cs="Courier New"/>
          <w:color w:val="000000"/>
          <w:sz w:val="23"/>
        </w:rPr>
        <w:t xml:space="preserve"> </w:t>
      </w:r>
      <w:r w:rsidRPr="009A7A6D">
        <w:rPr>
          <w:rFonts w:ascii="Courier New" w:eastAsia="Times New Roman" w:hAnsi="Courier New" w:cs="Courier New"/>
          <w:color w:val="666600"/>
          <w:sz w:val="23"/>
        </w:rPr>
        <w:t>*</w:t>
      </w:r>
      <w:r w:rsidRPr="009A7A6D">
        <w:rPr>
          <w:rFonts w:ascii="Courier New" w:eastAsia="Times New Roman" w:hAnsi="Courier New" w:cs="Courier New"/>
          <w:color w:val="000000"/>
          <w:sz w:val="23"/>
        </w:rPr>
        <w:t>p</w:t>
      </w:r>
      <w:r w:rsidRPr="009A7A6D">
        <w:rPr>
          <w:rFonts w:ascii="Courier New" w:eastAsia="Times New Roman" w:hAnsi="Courier New" w:cs="Courier New"/>
          <w:color w:val="666600"/>
          <w:sz w:val="23"/>
        </w:rPr>
        <w:t>;</w:t>
      </w:r>
      <w:r w:rsidRPr="009A7A6D">
        <w:rPr>
          <w:rFonts w:ascii="Courier New" w:eastAsia="Times New Roman" w:hAnsi="Courier New" w:cs="Courier New"/>
          <w:color w:val="000000"/>
          <w:sz w:val="23"/>
        </w:rPr>
        <w:t xml:space="preserve"> p</w:t>
      </w:r>
      <w:r w:rsidRPr="009A7A6D">
        <w:rPr>
          <w:rFonts w:ascii="Courier New" w:eastAsia="Times New Roman" w:hAnsi="Courier New" w:cs="Courier New"/>
          <w:color w:val="666600"/>
          <w:sz w:val="23"/>
        </w:rPr>
        <w:t>++)</w:t>
      </w:r>
      <w:r w:rsidRPr="009A7A6D">
        <w:rPr>
          <w:rFonts w:ascii="Courier New" w:eastAsia="Times New Roman" w:hAnsi="Courier New" w:cs="Courier New"/>
          <w:color w:val="000000"/>
          <w:sz w:val="23"/>
        </w:rPr>
        <w:t xml:space="preserve"> </w:t>
      </w:r>
      <w:r w:rsidRPr="009A7A6D">
        <w:rPr>
          <w:rFonts w:ascii="Courier New" w:eastAsia="Times New Roman" w:hAnsi="Courier New" w:cs="Courier New"/>
          <w:color w:val="666600"/>
          <w:sz w:val="23"/>
        </w:rPr>
        <w:t>{</w:t>
      </w:r>
    </w:p>
    <w:p w:rsidR="009A7A6D" w:rsidRPr="009A7A6D" w:rsidRDefault="009A7A6D" w:rsidP="009A7A6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A7A6D">
        <w:rPr>
          <w:rFonts w:ascii="Courier New" w:eastAsia="Times New Roman" w:hAnsi="Courier New" w:cs="Courier New"/>
          <w:color w:val="000000"/>
          <w:sz w:val="23"/>
        </w:rPr>
        <w:t xml:space="preserve">      </w:t>
      </w:r>
      <w:proofErr w:type="spellStart"/>
      <w:r w:rsidRPr="009A7A6D">
        <w:rPr>
          <w:rFonts w:ascii="Courier New" w:eastAsia="Times New Roman" w:hAnsi="Courier New" w:cs="Courier New"/>
          <w:color w:val="000000"/>
          <w:sz w:val="23"/>
        </w:rPr>
        <w:t>SPI</w:t>
      </w:r>
      <w:r w:rsidRPr="009A7A6D">
        <w:rPr>
          <w:rFonts w:ascii="Courier New" w:eastAsia="Times New Roman" w:hAnsi="Courier New" w:cs="Courier New"/>
          <w:color w:val="666600"/>
          <w:sz w:val="23"/>
        </w:rPr>
        <w:t>.</w:t>
      </w:r>
      <w:r w:rsidRPr="009A7A6D">
        <w:rPr>
          <w:rFonts w:ascii="Courier New" w:eastAsia="Times New Roman" w:hAnsi="Courier New" w:cs="Courier New"/>
          <w:color w:val="000000"/>
          <w:sz w:val="23"/>
        </w:rPr>
        <w:t>transfer</w:t>
      </w:r>
      <w:proofErr w:type="spellEnd"/>
      <w:r w:rsidRPr="009A7A6D">
        <w:rPr>
          <w:rFonts w:ascii="Courier New" w:eastAsia="Times New Roman" w:hAnsi="Courier New" w:cs="Courier New"/>
          <w:color w:val="000000"/>
          <w:sz w:val="23"/>
        </w:rPr>
        <w:t xml:space="preserve"> </w:t>
      </w:r>
      <w:r w:rsidRPr="009A7A6D">
        <w:rPr>
          <w:rFonts w:ascii="Courier New" w:eastAsia="Times New Roman" w:hAnsi="Courier New" w:cs="Courier New"/>
          <w:color w:val="666600"/>
          <w:sz w:val="23"/>
        </w:rPr>
        <w:t>(</w:t>
      </w:r>
      <w:r w:rsidRPr="009A7A6D">
        <w:rPr>
          <w:rFonts w:ascii="Courier New" w:eastAsia="Times New Roman" w:hAnsi="Courier New" w:cs="Courier New"/>
          <w:color w:val="000000"/>
          <w:sz w:val="23"/>
        </w:rPr>
        <w:t>c</w:t>
      </w:r>
      <w:r w:rsidRPr="009A7A6D">
        <w:rPr>
          <w:rFonts w:ascii="Courier New" w:eastAsia="Times New Roman" w:hAnsi="Courier New" w:cs="Courier New"/>
          <w:color w:val="666600"/>
          <w:sz w:val="23"/>
        </w:rPr>
        <w:t>);</w:t>
      </w:r>
    </w:p>
    <w:p w:rsidR="009A7A6D" w:rsidRPr="009A7A6D" w:rsidRDefault="009A7A6D" w:rsidP="009A7A6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A7A6D">
        <w:rPr>
          <w:rFonts w:ascii="Courier New" w:eastAsia="Times New Roman" w:hAnsi="Courier New" w:cs="Courier New"/>
          <w:color w:val="000000"/>
          <w:sz w:val="23"/>
        </w:rPr>
        <w:t xml:space="preserve">      </w:t>
      </w:r>
      <w:proofErr w:type="spellStart"/>
      <w:r w:rsidRPr="009A7A6D">
        <w:rPr>
          <w:rFonts w:ascii="Courier New" w:eastAsia="Times New Roman" w:hAnsi="Courier New" w:cs="Courier New"/>
          <w:color w:val="660066"/>
          <w:sz w:val="23"/>
        </w:rPr>
        <w:t>Serial</w:t>
      </w:r>
      <w:r w:rsidRPr="009A7A6D">
        <w:rPr>
          <w:rFonts w:ascii="Courier New" w:eastAsia="Times New Roman" w:hAnsi="Courier New" w:cs="Courier New"/>
          <w:color w:val="666600"/>
          <w:sz w:val="23"/>
        </w:rPr>
        <w:t>.</w:t>
      </w:r>
      <w:r w:rsidRPr="009A7A6D">
        <w:rPr>
          <w:rFonts w:ascii="Courier New" w:eastAsia="Times New Roman" w:hAnsi="Courier New" w:cs="Courier New"/>
          <w:color w:val="000088"/>
          <w:sz w:val="23"/>
        </w:rPr>
        <w:t>print</w:t>
      </w:r>
      <w:proofErr w:type="spellEnd"/>
      <w:r w:rsidRPr="009A7A6D">
        <w:rPr>
          <w:rFonts w:ascii="Courier New" w:eastAsia="Times New Roman" w:hAnsi="Courier New" w:cs="Courier New"/>
          <w:color w:val="666600"/>
          <w:sz w:val="23"/>
        </w:rPr>
        <w:t>(</w:t>
      </w:r>
      <w:r w:rsidRPr="009A7A6D">
        <w:rPr>
          <w:rFonts w:ascii="Courier New" w:eastAsia="Times New Roman" w:hAnsi="Courier New" w:cs="Courier New"/>
          <w:color w:val="000000"/>
          <w:sz w:val="23"/>
        </w:rPr>
        <w:t>c</w:t>
      </w:r>
      <w:r w:rsidRPr="009A7A6D">
        <w:rPr>
          <w:rFonts w:ascii="Courier New" w:eastAsia="Times New Roman" w:hAnsi="Courier New" w:cs="Courier New"/>
          <w:color w:val="666600"/>
          <w:sz w:val="23"/>
        </w:rPr>
        <w:t>);</w:t>
      </w:r>
    </w:p>
    <w:p w:rsidR="009A7A6D" w:rsidRPr="009A7A6D" w:rsidRDefault="009A7A6D" w:rsidP="009A7A6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A7A6D">
        <w:rPr>
          <w:rFonts w:ascii="Courier New" w:eastAsia="Times New Roman" w:hAnsi="Courier New" w:cs="Courier New"/>
          <w:color w:val="000000"/>
          <w:sz w:val="23"/>
        </w:rPr>
        <w:t xml:space="preserve">   </w:t>
      </w:r>
      <w:r w:rsidRPr="009A7A6D">
        <w:rPr>
          <w:rFonts w:ascii="Courier New" w:eastAsia="Times New Roman" w:hAnsi="Courier New" w:cs="Courier New"/>
          <w:color w:val="666600"/>
          <w:sz w:val="23"/>
        </w:rPr>
        <w:t>}</w:t>
      </w:r>
    </w:p>
    <w:p w:rsidR="009A7A6D" w:rsidRPr="009A7A6D" w:rsidRDefault="009A7A6D" w:rsidP="009A7A6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A7A6D">
        <w:rPr>
          <w:rFonts w:ascii="Courier New" w:eastAsia="Times New Roman" w:hAnsi="Courier New" w:cs="Courier New"/>
          <w:color w:val="000000"/>
          <w:sz w:val="23"/>
        </w:rPr>
        <w:t xml:space="preserve">   </w:t>
      </w:r>
      <w:proofErr w:type="spellStart"/>
      <w:proofErr w:type="gramStart"/>
      <w:r w:rsidRPr="009A7A6D">
        <w:rPr>
          <w:rFonts w:ascii="Courier New" w:eastAsia="Times New Roman" w:hAnsi="Courier New" w:cs="Courier New"/>
          <w:color w:val="000000"/>
          <w:sz w:val="23"/>
        </w:rPr>
        <w:t>digitalWrite</w:t>
      </w:r>
      <w:proofErr w:type="spellEnd"/>
      <w:r w:rsidRPr="009A7A6D">
        <w:rPr>
          <w:rFonts w:ascii="Courier New" w:eastAsia="Times New Roman" w:hAnsi="Courier New" w:cs="Courier New"/>
          <w:color w:val="666600"/>
          <w:sz w:val="23"/>
        </w:rPr>
        <w:t>(</w:t>
      </w:r>
      <w:proofErr w:type="gramEnd"/>
      <w:r w:rsidRPr="009A7A6D">
        <w:rPr>
          <w:rFonts w:ascii="Courier New" w:eastAsia="Times New Roman" w:hAnsi="Courier New" w:cs="Courier New"/>
          <w:color w:val="000000"/>
          <w:sz w:val="23"/>
        </w:rPr>
        <w:t>SS</w:t>
      </w:r>
      <w:r w:rsidRPr="009A7A6D">
        <w:rPr>
          <w:rFonts w:ascii="Courier New" w:eastAsia="Times New Roman" w:hAnsi="Courier New" w:cs="Courier New"/>
          <w:color w:val="666600"/>
          <w:sz w:val="23"/>
        </w:rPr>
        <w:t>,</w:t>
      </w:r>
      <w:r w:rsidRPr="009A7A6D">
        <w:rPr>
          <w:rFonts w:ascii="Courier New" w:eastAsia="Times New Roman" w:hAnsi="Courier New" w:cs="Courier New"/>
          <w:color w:val="000000"/>
          <w:sz w:val="23"/>
        </w:rPr>
        <w:t xml:space="preserve"> HIGH</w:t>
      </w:r>
      <w:r w:rsidRPr="009A7A6D">
        <w:rPr>
          <w:rFonts w:ascii="Courier New" w:eastAsia="Times New Roman" w:hAnsi="Courier New" w:cs="Courier New"/>
          <w:color w:val="666600"/>
          <w:sz w:val="23"/>
        </w:rPr>
        <w:t>);</w:t>
      </w:r>
      <w:r w:rsidRPr="009A7A6D">
        <w:rPr>
          <w:rFonts w:ascii="Courier New" w:eastAsia="Times New Roman" w:hAnsi="Courier New" w:cs="Courier New"/>
          <w:color w:val="000000"/>
          <w:sz w:val="23"/>
        </w:rPr>
        <w:t xml:space="preserve"> </w:t>
      </w:r>
      <w:r w:rsidRPr="009A7A6D">
        <w:rPr>
          <w:rFonts w:ascii="Courier New" w:eastAsia="Times New Roman" w:hAnsi="Courier New" w:cs="Courier New"/>
          <w:color w:val="880000"/>
          <w:sz w:val="23"/>
        </w:rPr>
        <w:t>// disable Slave Select</w:t>
      </w:r>
    </w:p>
    <w:p w:rsidR="009A7A6D" w:rsidRPr="009A7A6D" w:rsidRDefault="009A7A6D" w:rsidP="009A7A6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A7A6D">
        <w:rPr>
          <w:rFonts w:ascii="Courier New" w:eastAsia="Times New Roman" w:hAnsi="Courier New" w:cs="Courier New"/>
          <w:color w:val="000000"/>
          <w:sz w:val="23"/>
        </w:rPr>
        <w:t xml:space="preserve">   </w:t>
      </w:r>
      <w:proofErr w:type="gramStart"/>
      <w:r w:rsidRPr="009A7A6D">
        <w:rPr>
          <w:rFonts w:ascii="Courier New" w:eastAsia="Times New Roman" w:hAnsi="Courier New" w:cs="Courier New"/>
          <w:color w:val="000000"/>
          <w:sz w:val="23"/>
        </w:rPr>
        <w:t>delay</w:t>
      </w:r>
      <w:r w:rsidRPr="009A7A6D">
        <w:rPr>
          <w:rFonts w:ascii="Courier New" w:eastAsia="Times New Roman" w:hAnsi="Courier New" w:cs="Courier New"/>
          <w:color w:val="666600"/>
          <w:sz w:val="23"/>
        </w:rPr>
        <w:t>(</w:t>
      </w:r>
      <w:proofErr w:type="gramEnd"/>
      <w:r w:rsidRPr="009A7A6D">
        <w:rPr>
          <w:rFonts w:ascii="Courier New" w:eastAsia="Times New Roman" w:hAnsi="Courier New" w:cs="Courier New"/>
          <w:color w:val="006666"/>
          <w:sz w:val="23"/>
        </w:rPr>
        <w:t>2000</w:t>
      </w:r>
      <w:r w:rsidRPr="009A7A6D">
        <w:rPr>
          <w:rFonts w:ascii="Courier New" w:eastAsia="Times New Roman" w:hAnsi="Courier New" w:cs="Courier New"/>
          <w:color w:val="666600"/>
          <w:sz w:val="23"/>
        </w:rPr>
        <w:t>);</w:t>
      </w:r>
    </w:p>
    <w:p w:rsidR="009A7A6D" w:rsidRPr="009A7A6D" w:rsidRDefault="009A7A6D" w:rsidP="009A7A6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A7A6D">
        <w:rPr>
          <w:rFonts w:ascii="Courier New" w:eastAsia="Times New Roman" w:hAnsi="Courier New" w:cs="Courier New"/>
          <w:color w:val="666600"/>
          <w:sz w:val="23"/>
        </w:rPr>
        <w:t>}</w:t>
      </w:r>
    </w:p>
    <w:p w:rsidR="009A7A6D" w:rsidRPr="009A7A6D" w:rsidRDefault="009A7A6D" w:rsidP="009A7A6D">
      <w:pPr>
        <w:spacing w:before="100" w:beforeAutospacing="1" w:after="100" w:afterAutospacing="1" w:line="240" w:lineRule="auto"/>
        <w:outlineLvl w:val="1"/>
        <w:rPr>
          <w:rFonts w:ascii="Arial" w:eastAsia="Times New Roman" w:hAnsi="Arial" w:cs="Arial"/>
          <w:sz w:val="25"/>
          <w:szCs w:val="25"/>
        </w:rPr>
      </w:pPr>
      <w:r w:rsidRPr="009A7A6D">
        <w:rPr>
          <w:rFonts w:ascii="Arial" w:eastAsia="Times New Roman" w:hAnsi="Arial" w:cs="Arial"/>
          <w:sz w:val="25"/>
          <w:szCs w:val="25"/>
        </w:rPr>
        <w:t>SPI as SLAVE</w:t>
      </w:r>
    </w:p>
    <w:p w:rsidR="009A7A6D" w:rsidRPr="009A7A6D" w:rsidRDefault="009A7A6D" w:rsidP="009A7A6D">
      <w:pPr>
        <w:spacing w:before="100" w:beforeAutospacing="1" w:after="100" w:afterAutospacing="1" w:line="240" w:lineRule="auto"/>
        <w:outlineLvl w:val="2"/>
        <w:rPr>
          <w:rFonts w:ascii="Arial" w:eastAsia="Times New Roman" w:hAnsi="Arial" w:cs="Arial"/>
          <w:sz w:val="19"/>
          <w:szCs w:val="19"/>
        </w:rPr>
      </w:pPr>
      <w:r w:rsidRPr="009A7A6D">
        <w:rPr>
          <w:rFonts w:ascii="Arial" w:eastAsia="Times New Roman" w:hAnsi="Arial" w:cs="Arial"/>
          <w:sz w:val="19"/>
          <w:szCs w:val="19"/>
        </w:rPr>
        <w:t>Example</w:t>
      </w:r>
    </w:p>
    <w:p w:rsidR="009A7A6D" w:rsidRPr="009A7A6D" w:rsidRDefault="009A7A6D" w:rsidP="009A7A6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A7A6D">
        <w:rPr>
          <w:rFonts w:ascii="Courier New" w:eastAsia="Times New Roman" w:hAnsi="Courier New" w:cs="Courier New"/>
          <w:color w:val="880000"/>
          <w:sz w:val="23"/>
        </w:rPr>
        <w:t>#include</w:t>
      </w:r>
      <w:r w:rsidRPr="009A7A6D">
        <w:rPr>
          <w:rFonts w:ascii="Courier New" w:eastAsia="Times New Roman" w:hAnsi="Courier New" w:cs="Courier New"/>
          <w:color w:val="000000"/>
          <w:sz w:val="23"/>
        </w:rPr>
        <w:t xml:space="preserve"> </w:t>
      </w:r>
      <w:r w:rsidRPr="009A7A6D">
        <w:rPr>
          <w:rFonts w:ascii="Courier New" w:eastAsia="Times New Roman" w:hAnsi="Courier New" w:cs="Courier New"/>
          <w:color w:val="008800"/>
          <w:sz w:val="23"/>
        </w:rPr>
        <w:t>&lt;</w:t>
      </w:r>
      <w:proofErr w:type="spellStart"/>
      <w:r w:rsidRPr="009A7A6D">
        <w:rPr>
          <w:rFonts w:ascii="Courier New" w:eastAsia="Times New Roman" w:hAnsi="Courier New" w:cs="Courier New"/>
          <w:color w:val="008800"/>
          <w:sz w:val="23"/>
        </w:rPr>
        <w:t>SPI.h</w:t>
      </w:r>
      <w:proofErr w:type="spellEnd"/>
      <w:r w:rsidRPr="009A7A6D">
        <w:rPr>
          <w:rFonts w:ascii="Courier New" w:eastAsia="Times New Roman" w:hAnsi="Courier New" w:cs="Courier New"/>
          <w:color w:val="008800"/>
          <w:sz w:val="23"/>
        </w:rPr>
        <w:t>&gt;</w:t>
      </w:r>
    </w:p>
    <w:p w:rsidR="009A7A6D" w:rsidRPr="009A7A6D" w:rsidRDefault="009A7A6D" w:rsidP="009A7A6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9A7A6D">
        <w:rPr>
          <w:rFonts w:ascii="Courier New" w:eastAsia="Times New Roman" w:hAnsi="Courier New" w:cs="Courier New"/>
          <w:color w:val="000088"/>
          <w:sz w:val="23"/>
        </w:rPr>
        <w:t>char</w:t>
      </w:r>
      <w:proofErr w:type="gramEnd"/>
      <w:r w:rsidRPr="009A7A6D">
        <w:rPr>
          <w:rFonts w:ascii="Courier New" w:eastAsia="Times New Roman" w:hAnsi="Courier New" w:cs="Courier New"/>
          <w:color w:val="000000"/>
          <w:sz w:val="23"/>
        </w:rPr>
        <w:t xml:space="preserve"> buff </w:t>
      </w:r>
      <w:r w:rsidRPr="009A7A6D">
        <w:rPr>
          <w:rFonts w:ascii="Courier New" w:eastAsia="Times New Roman" w:hAnsi="Courier New" w:cs="Courier New"/>
          <w:color w:val="666600"/>
          <w:sz w:val="23"/>
        </w:rPr>
        <w:t>[</w:t>
      </w:r>
      <w:r w:rsidRPr="009A7A6D">
        <w:rPr>
          <w:rFonts w:ascii="Courier New" w:eastAsia="Times New Roman" w:hAnsi="Courier New" w:cs="Courier New"/>
          <w:color w:val="006666"/>
          <w:sz w:val="23"/>
        </w:rPr>
        <w:t>50</w:t>
      </w:r>
      <w:r w:rsidRPr="009A7A6D">
        <w:rPr>
          <w:rFonts w:ascii="Courier New" w:eastAsia="Times New Roman" w:hAnsi="Courier New" w:cs="Courier New"/>
          <w:color w:val="666600"/>
          <w:sz w:val="23"/>
        </w:rPr>
        <w:t>];</w:t>
      </w:r>
    </w:p>
    <w:p w:rsidR="009A7A6D" w:rsidRPr="009A7A6D" w:rsidRDefault="009A7A6D" w:rsidP="009A7A6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9A7A6D">
        <w:rPr>
          <w:rFonts w:ascii="Courier New" w:eastAsia="Times New Roman" w:hAnsi="Courier New" w:cs="Courier New"/>
          <w:color w:val="000088"/>
          <w:sz w:val="23"/>
        </w:rPr>
        <w:t>volatile</w:t>
      </w:r>
      <w:proofErr w:type="gramEnd"/>
      <w:r w:rsidRPr="009A7A6D">
        <w:rPr>
          <w:rFonts w:ascii="Courier New" w:eastAsia="Times New Roman" w:hAnsi="Courier New" w:cs="Courier New"/>
          <w:color w:val="000000"/>
          <w:sz w:val="23"/>
        </w:rPr>
        <w:t xml:space="preserve"> </w:t>
      </w:r>
      <w:r w:rsidRPr="009A7A6D">
        <w:rPr>
          <w:rFonts w:ascii="Courier New" w:eastAsia="Times New Roman" w:hAnsi="Courier New" w:cs="Courier New"/>
          <w:color w:val="000088"/>
          <w:sz w:val="23"/>
        </w:rPr>
        <w:t>byte</w:t>
      </w:r>
      <w:r w:rsidRPr="009A7A6D">
        <w:rPr>
          <w:rFonts w:ascii="Courier New" w:eastAsia="Times New Roman" w:hAnsi="Courier New" w:cs="Courier New"/>
          <w:color w:val="000000"/>
          <w:sz w:val="23"/>
        </w:rPr>
        <w:t xml:space="preserve"> </w:t>
      </w:r>
      <w:proofErr w:type="spellStart"/>
      <w:r w:rsidRPr="009A7A6D">
        <w:rPr>
          <w:rFonts w:ascii="Courier New" w:eastAsia="Times New Roman" w:hAnsi="Courier New" w:cs="Courier New"/>
          <w:color w:val="000000"/>
          <w:sz w:val="23"/>
        </w:rPr>
        <w:t>indx</w:t>
      </w:r>
      <w:proofErr w:type="spellEnd"/>
      <w:r w:rsidRPr="009A7A6D">
        <w:rPr>
          <w:rFonts w:ascii="Courier New" w:eastAsia="Times New Roman" w:hAnsi="Courier New" w:cs="Courier New"/>
          <w:color w:val="666600"/>
          <w:sz w:val="23"/>
        </w:rPr>
        <w:t>;</w:t>
      </w:r>
    </w:p>
    <w:p w:rsidR="009A7A6D" w:rsidRPr="009A7A6D" w:rsidRDefault="009A7A6D" w:rsidP="009A7A6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9A7A6D">
        <w:rPr>
          <w:rFonts w:ascii="Courier New" w:eastAsia="Times New Roman" w:hAnsi="Courier New" w:cs="Courier New"/>
          <w:color w:val="000088"/>
          <w:sz w:val="23"/>
        </w:rPr>
        <w:t>volatile</w:t>
      </w:r>
      <w:proofErr w:type="gramEnd"/>
      <w:r w:rsidRPr="009A7A6D">
        <w:rPr>
          <w:rFonts w:ascii="Courier New" w:eastAsia="Times New Roman" w:hAnsi="Courier New" w:cs="Courier New"/>
          <w:color w:val="000000"/>
          <w:sz w:val="23"/>
        </w:rPr>
        <w:t xml:space="preserve"> </w:t>
      </w:r>
      <w:proofErr w:type="spellStart"/>
      <w:r w:rsidRPr="009A7A6D">
        <w:rPr>
          <w:rFonts w:ascii="Courier New" w:eastAsia="Times New Roman" w:hAnsi="Courier New" w:cs="Courier New"/>
          <w:color w:val="000088"/>
          <w:sz w:val="23"/>
        </w:rPr>
        <w:t>boolean</w:t>
      </w:r>
      <w:proofErr w:type="spellEnd"/>
      <w:r w:rsidRPr="009A7A6D">
        <w:rPr>
          <w:rFonts w:ascii="Courier New" w:eastAsia="Times New Roman" w:hAnsi="Courier New" w:cs="Courier New"/>
          <w:color w:val="000000"/>
          <w:sz w:val="23"/>
        </w:rPr>
        <w:t xml:space="preserve"> process</w:t>
      </w:r>
      <w:r w:rsidRPr="009A7A6D">
        <w:rPr>
          <w:rFonts w:ascii="Courier New" w:eastAsia="Times New Roman" w:hAnsi="Courier New" w:cs="Courier New"/>
          <w:color w:val="666600"/>
          <w:sz w:val="23"/>
        </w:rPr>
        <w:t>;</w:t>
      </w:r>
    </w:p>
    <w:p w:rsidR="009A7A6D" w:rsidRPr="009A7A6D" w:rsidRDefault="009A7A6D" w:rsidP="009A7A6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9A7A6D" w:rsidRPr="009A7A6D" w:rsidRDefault="009A7A6D" w:rsidP="009A7A6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9A7A6D">
        <w:rPr>
          <w:rFonts w:ascii="Courier New" w:eastAsia="Times New Roman" w:hAnsi="Courier New" w:cs="Courier New"/>
          <w:color w:val="000088"/>
          <w:sz w:val="23"/>
        </w:rPr>
        <w:t>void</w:t>
      </w:r>
      <w:proofErr w:type="gramEnd"/>
      <w:r w:rsidRPr="009A7A6D">
        <w:rPr>
          <w:rFonts w:ascii="Courier New" w:eastAsia="Times New Roman" w:hAnsi="Courier New" w:cs="Courier New"/>
          <w:color w:val="000000"/>
          <w:sz w:val="23"/>
        </w:rPr>
        <w:t xml:space="preserve"> setup </w:t>
      </w:r>
      <w:r w:rsidRPr="009A7A6D">
        <w:rPr>
          <w:rFonts w:ascii="Courier New" w:eastAsia="Times New Roman" w:hAnsi="Courier New" w:cs="Courier New"/>
          <w:color w:val="666600"/>
          <w:sz w:val="23"/>
        </w:rPr>
        <w:t>(</w:t>
      </w:r>
      <w:r w:rsidRPr="009A7A6D">
        <w:rPr>
          <w:rFonts w:ascii="Courier New" w:eastAsia="Times New Roman" w:hAnsi="Courier New" w:cs="Courier New"/>
          <w:color w:val="000088"/>
          <w:sz w:val="23"/>
        </w:rPr>
        <w:t>void</w:t>
      </w:r>
      <w:r w:rsidRPr="009A7A6D">
        <w:rPr>
          <w:rFonts w:ascii="Courier New" w:eastAsia="Times New Roman" w:hAnsi="Courier New" w:cs="Courier New"/>
          <w:color w:val="666600"/>
          <w:sz w:val="23"/>
        </w:rPr>
        <w:t>)</w:t>
      </w:r>
      <w:r w:rsidRPr="009A7A6D">
        <w:rPr>
          <w:rFonts w:ascii="Courier New" w:eastAsia="Times New Roman" w:hAnsi="Courier New" w:cs="Courier New"/>
          <w:color w:val="000000"/>
          <w:sz w:val="23"/>
        </w:rPr>
        <w:t xml:space="preserve"> </w:t>
      </w:r>
      <w:r w:rsidRPr="009A7A6D">
        <w:rPr>
          <w:rFonts w:ascii="Courier New" w:eastAsia="Times New Roman" w:hAnsi="Courier New" w:cs="Courier New"/>
          <w:color w:val="666600"/>
          <w:sz w:val="23"/>
        </w:rPr>
        <w:t>{</w:t>
      </w:r>
    </w:p>
    <w:p w:rsidR="009A7A6D" w:rsidRPr="009A7A6D" w:rsidRDefault="009A7A6D" w:rsidP="009A7A6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A7A6D">
        <w:rPr>
          <w:rFonts w:ascii="Courier New" w:eastAsia="Times New Roman" w:hAnsi="Courier New" w:cs="Courier New"/>
          <w:color w:val="000000"/>
          <w:sz w:val="23"/>
        </w:rPr>
        <w:t xml:space="preserve">   </w:t>
      </w:r>
      <w:proofErr w:type="spellStart"/>
      <w:r w:rsidRPr="009A7A6D">
        <w:rPr>
          <w:rFonts w:ascii="Courier New" w:eastAsia="Times New Roman" w:hAnsi="Courier New" w:cs="Courier New"/>
          <w:color w:val="660066"/>
          <w:sz w:val="23"/>
        </w:rPr>
        <w:t>Serial</w:t>
      </w:r>
      <w:r w:rsidRPr="009A7A6D">
        <w:rPr>
          <w:rFonts w:ascii="Courier New" w:eastAsia="Times New Roman" w:hAnsi="Courier New" w:cs="Courier New"/>
          <w:color w:val="666600"/>
          <w:sz w:val="23"/>
        </w:rPr>
        <w:t>.</w:t>
      </w:r>
      <w:r w:rsidRPr="009A7A6D">
        <w:rPr>
          <w:rFonts w:ascii="Courier New" w:eastAsia="Times New Roman" w:hAnsi="Courier New" w:cs="Courier New"/>
          <w:color w:val="000088"/>
          <w:sz w:val="23"/>
        </w:rPr>
        <w:t>begin</w:t>
      </w:r>
      <w:proofErr w:type="spellEnd"/>
      <w:r w:rsidRPr="009A7A6D">
        <w:rPr>
          <w:rFonts w:ascii="Courier New" w:eastAsia="Times New Roman" w:hAnsi="Courier New" w:cs="Courier New"/>
          <w:color w:val="000000"/>
          <w:sz w:val="23"/>
        </w:rPr>
        <w:t xml:space="preserve"> </w:t>
      </w:r>
      <w:r w:rsidRPr="009A7A6D">
        <w:rPr>
          <w:rFonts w:ascii="Courier New" w:eastAsia="Times New Roman" w:hAnsi="Courier New" w:cs="Courier New"/>
          <w:color w:val="666600"/>
          <w:sz w:val="23"/>
        </w:rPr>
        <w:t>(</w:t>
      </w:r>
      <w:r w:rsidRPr="009A7A6D">
        <w:rPr>
          <w:rFonts w:ascii="Courier New" w:eastAsia="Times New Roman" w:hAnsi="Courier New" w:cs="Courier New"/>
          <w:color w:val="006666"/>
          <w:sz w:val="23"/>
        </w:rPr>
        <w:t>115200</w:t>
      </w:r>
      <w:r w:rsidRPr="009A7A6D">
        <w:rPr>
          <w:rFonts w:ascii="Courier New" w:eastAsia="Times New Roman" w:hAnsi="Courier New" w:cs="Courier New"/>
          <w:color w:val="666600"/>
          <w:sz w:val="23"/>
        </w:rPr>
        <w:t>);</w:t>
      </w:r>
    </w:p>
    <w:p w:rsidR="009A7A6D" w:rsidRPr="009A7A6D" w:rsidRDefault="009A7A6D" w:rsidP="009A7A6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A7A6D">
        <w:rPr>
          <w:rFonts w:ascii="Courier New" w:eastAsia="Times New Roman" w:hAnsi="Courier New" w:cs="Courier New"/>
          <w:color w:val="000000"/>
          <w:sz w:val="23"/>
        </w:rPr>
        <w:t xml:space="preserve">   </w:t>
      </w:r>
      <w:proofErr w:type="spellStart"/>
      <w:proofErr w:type="gramStart"/>
      <w:r w:rsidRPr="009A7A6D">
        <w:rPr>
          <w:rFonts w:ascii="Courier New" w:eastAsia="Times New Roman" w:hAnsi="Courier New" w:cs="Courier New"/>
          <w:color w:val="000000"/>
          <w:sz w:val="23"/>
        </w:rPr>
        <w:t>pinMode</w:t>
      </w:r>
      <w:proofErr w:type="spellEnd"/>
      <w:r w:rsidRPr="009A7A6D">
        <w:rPr>
          <w:rFonts w:ascii="Courier New" w:eastAsia="Times New Roman" w:hAnsi="Courier New" w:cs="Courier New"/>
          <w:color w:val="666600"/>
          <w:sz w:val="23"/>
        </w:rPr>
        <w:t>(</w:t>
      </w:r>
      <w:proofErr w:type="gramEnd"/>
      <w:r w:rsidRPr="009A7A6D">
        <w:rPr>
          <w:rFonts w:ascii="Courier New" w:eastAsia="Times New Roman" w:hAnsi="Courier New" w:cs="Courier New"/>
          <w:color w:val="000000"/>
          <w:sz w:val="23"/>
        </w:rPr>
        <w:t>MISO</w:t>
      </w:r>
      <w:r w:rsidRPr="009A7A6D">
        <w:rPr>
          <w:rFonts w:ascii="Courier New" w:eastAsia="Times New Roman" w:hAnsi="Courier New" w:cs="Courier New"/>
          <w:color w:val="666600"/>
          <w:sz w:val="23"/>
        </w:rPr>
        <w:t>,</w:t>
      </w:r>
      <w:r w:rsidRPr="009A7A6D">
        <w:rPr>
          <w:rFonts w:ascii="Courier New" w:eastAsia="Times New Roman" w:hAnsi="Courier New" w:cs="Courier New"/>
          <w:color w:val="000000"/>
          <w:sz w:val="23"/>
        </w:rPr>
        <w:t xml:space="preserve"> OUTPUT</w:t>
      </w:r>
      <w:r w:rsidRPr="009A7A6D">
        <w:rPr>
          <w:rFonts w:ascii="Courier New" w:eastAsia="Times New Roman" w:hAnsi="Courier New" w:cs="Courier New"/>
          <w:color w:val="666600"/>
          <w:sz w:val="23"/>
        </w:rPr>
        <w:t>);</w:t>
      </w:r>
      <w:r w:rsidRPr="009A7A6D">
        <w:rPr>
          <w:rFonts w:ascii="Courier New" w:eastAsia="Times New Roman" w:hAnsi="Courier New" w:cs="Courier New"/>
          <w:color w:val="000000"/>
          <w:sz w:val="23"/>
        </w:rPr>
        <w:t xml:space="preserve"> </w:t>
      </w:r>
      <w:r w:rsidRPr="009A7A6D">
        <w:rPr>
          <w:rFonts w:ascii="Courier New" w:eastAsia="Times New Roman" w:hAnsi="Courier New" w:cs="Courier New"/>
          <w:color w:val="880000"/>
          <w:sz w:val="23"/>
        </w:rPr>
        <w:t>// have to send on master in so it set as output</w:t>
      </w:r>
    </w:p>
    <w:p w:rsidR="009A7A6D" w:rsidRPr="009A7A6D" w:rsidRDefault="009A7A6D" w:rsidP="009A7A6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A7A6D">
        <w:rPr>
          <w:rFonts w:ascii="Courier New" w:eastAsia="Times New Roman" w:hAnsi="Courier New" w:cs="Courier New"/>
          <w:color w:val="000000"/>
          <w:sz w:val="23"/>
        </w:rPr>
        <w:t xml:space="preserve">   SPCR </w:t>
      </w:r>
      <w:r w:rsidRPr="009A7A6D">
        <w:rPr>
          <w:rFonts w:ascii="Courier New" w:eastAsia="Times New Roman" w:hAnsi="Courier New" w:cs="Courier New"/>
          <w:color w:val="666600"/>
          <w:sz w:val="23"/>
        </w:rPr>
        <w:t>|=</w:t>
      </w:r>
      <w:r w:rsidRPr="009A7A6D">
        <w:rPr>
          <w:rFonts w:ascii="Courier New" w:eastAsia="Times New Roman" w:hAnsi="Courier New" w:cs="Courier New"/>
          <w:color w:val="000000"/>
          <w:sz w:val="23"/>
        </w:rPr>
        <w:t xml:space="preserve"> _</w:t>
      </w:r>
      <w:proofErr w:type="gramStart"/>
      <w:r w:rsidRPr="009A7A6D">
        <w:rPr>
          <w:rFonts w:ascii="Courier New" w:eastAsia="Times New Roman" w:hAnsi="Courier New" w:cs="Courier New"/>
          <w:color w:val="000000"/>
          <w:sz w:val="23"/>
        </w:rPr>
        <w:t>BV</w:t>
      </w:r>
      <w:r w:rsidRPr="009A7A6D">
        <w:rPr>
          <w:rFonts w:ascii="Courier New" w:eastAsia="Times New Roman" w:hAnsi="Courier New" w:cs="Courier New"/>
          <w:color w:val="666600"/>
          <w:sz w:val="23"/>
        </w:rPr>
        <w:t>(</w:t>
      </w:r>
      <w:proofErr w:type="gramEnd"/>
      <w:r w:rsidRPr="009A7A6D">
        <w:rPr>
          <w:rFonts w:ascii="Courier New" w:eastAsia="Times New Roman" w:hAnsi="Courier New" w:cs="Courier New"/>
          <w:color w:val="000000"/>
          <w:sz w:val="23"/>
        </w:rPr>
        <w:t>SPE</w:t>
      </w:r>
      <w:r w:rsidRPr="009A7A6D">
        <w:rPr>
          <w:rFonts w:ascii="Courier New" w:eastAsia="Times New Roman" w:hAnsi="Courier New" w:cs="Courier New"/>
          <w:color w:val="666600"/>
          <w:sz w:val="23"/>
        </w:rPr>
        <w:t>);</w:t>
      </w:r>
      <w:r w:rsidRPr="009A7A6D">
        <w:rPr>
          <w:rFonts w:ascii="Courier New" w:eastAsia="Times New Roman" w:hAnsi="Courier New" w:cs="Courier New"/>
          <w:color w:val="000000"/>
          <w:sz w:val="23"/>
        </w:rPr>
        <w:t xml:space="preserve"> </w:t>
      </w:r>
      <w:r w:rsidRPr="009A7A6D">
        <w:rPr>
          <w:rFonts w:ascii="Courier New" w:eastAsia="Times New Roman" w:hAnsi="Courier New" w:cs="Courier New"/>
          <w:color w:val="880000"/>
          <w:sz w:val="23"/>
        </w:rPr>
        <w:t>// turn on SPI in slave mode</w:t>
      </w:r>
    </w:p>
    <w:p w:rsidR="009A7A6D" w:rsidRPr="009A7A6D" w:rsidRDefault="009A7A6D" w:rsidP="009A7A6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A7A6D">
        <w:rPr>
          <w:rFonts w:ascii="Courier New" w:eastAsia="Times New Roman" w:hAnsi="Courier New" w:cs="Courier New"/>
          <w:color w:val="000000"/>
          <w:sz w:val="23"/>
        </w:rPr>
        <w:t xml:space="preserve">   </w:t>
      </w:r>
      <w:proofErr w:type="spellStart"/>
      <w:proofErr w:type="gramStart"/>
      <w:r w:rsidRPr="009A7A6D">
        <w:rPr>
          <w:rFonts w:ascii="Courier New" w:eastAsia="Times New Roman" w:hAnsi="Courier New" w:cs="Courier New"/>
          <w:color w:val="000000"/>
          <w:sz w:val="23"/>
        </w:rPr>
        <w:t>indx</w:t>
      </w:r>
      <w:proofErr w:type="spellEnd"/>
      <w:proofErr w:type="gramEnd"/>
      <w:r w:rsidRPr="009A7A6D">
        <w:rPr>
          <w:rFonts w:ascii="Courier New" w:eastAsia="Times New Roman" w:hAnsi="Courier New" w:cs="Courier New"/>
          <w:color w:val="000000"/>
          <w:sz w:val="23"/>
        </w:rPr>
        <w:t xml:space="preserve"> </w:t>
      </w:r>
      <w:r w:rsidRPr="009A7A6D">
        <w:rPr>
          <w:rFonts w:ascii="Courier New" w:eastAsia="Times New Roman" w:hAnsi="Courier New" w:cs="Courier New"/>
          <w:color w:val="666600"/>
          <w:sz w:val="23"/>
        </w:rPr>
        <w:t>=</w:t>
      </w:r>
      <w:r w:rsidRPr="009A7A6D">
        <w:rPr>
          <w:rFonts w:ascii="Courier New" w:eastAsia="Times New Roman" w:hAnsi="Courier New" w:cs="Courier New"/>
          <w:color w:val="000000"/>
          <w:sz w:val="23"/>
        </w:rPr>
        <w:t xml:space="preserve"> </w:t>
      </w:r>
      <w:r w:rsidRPr="009A7A6D">
        <w:rPr>
          <w:rFonts w:ascii="Courier New" w:eastAsia="Times New Roman" w:hAnsi="Courier New" w:cs="Courier New"/>
          <w:color w:val="006666"/>
          <w:sz w:val="23"/>
        </w:rPr>
        <w:t>0</w:t>
      </w:r>
      <w:r w:rsidRPr="009A7A6D">
        <w:rPr>
          <w:rFonts w:ascii="Courier New" w:eastAsia="Times New Roman" w:hAnsi="Courier New" w:cs="Courier New"/>
          <w:color w:val="666600"/>
          <w:sz w:val="23"/>
        </w:rPr>
        <w:t>;</w:t>
      </w:r>
      <w:r w:rsidRPr="009A7A6D">
        <w:rPr>
          <w:rFonts w:ascii="Courier New" w:eastAsia="Times New Roman" w:hAnsi="Courier New" w:cs="Courier New"/>
          <w:color w:val="000000"/>
          <w:sz w:val="23"/>
        </w:rPr>
        <w:t xml:space="preserve"> </w:t>
      </w:r>
      <w:r w:rsidRPr="009A7A6D">
        <w:rPr>
          <w:rFonts w:ascii="Courier New" w:eastAsia="Times New Roman" w:hAnsi="Courier New" w:cs="Courier New"/>
          <w:color w:val="880000"/>
          <w:sz w:val="23"/>
        </w:rPr>
        <w:t>// buffer empty</w:t>
      </w:r>
    </w:p>
    <w:p w:rsidR="009A7A6D" w:rsidRPr="009A7A6D" w:rsidRDefault="009A7A6D" w:rsidP="009A7A6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A7A6D">
        <w:rPr>
          <w:rFonts w:ascii="Courier New" w:eastAsia="Times New Roman" w:hAnsi="Courier New" w:cs="Courier New"/>
          <w:color w:val="000000"/>
          <w:sz w:val="23"/>
        </w:rPr>
        <w:t xml:space="preserve">   </w:t>
      </w:r>
      <w:proofErr w:type="gramStart"/>
      <w:r w:rsidRPr="009A7A6D">
        <w:rPr>
          <w:rFonts w:ascii="Courier New" w:eastAsia="Times New Roman" w:hAnsi="Courier New" w:cs="Courier New"/>
          <w:color w:val="000000"/>
          <w:sz w:val="23"/>
        </w:rPr>
        <w:t>process</w:t>
      </w:r>
      <w:proofErr w:type="gramEnd"/>
      <w:r w:rsidRPr="009A7A6D">
        <w:rPr>
          <w:rFonts w:ascii="Courier New" w:eastAsia="Times New Roman" w:hAnsi="Courier New" w:cs="Courier New"/>
          <w:color w:val="000000"/>
          <w:sz w:val="23"/>
        </w:rPr>
        <w:t xml:space="preserve"> </w:t>
      </w:r>
      <w:r w:rsidRPr="009A7A6D">
        <w:rPr>
          <w:rFonts w:ascii="Courier New" w:eastAsia="Times New Roman" w:hAnsi="Courier New" w:cs="Courier New"/>
          <w:color w:val="666600"/>
          <w:sz w:val="23"/>
        </w:rPr>
        <w:t>=</w:t>
      </w:r>
      <w:r w:rsidRPr="009A7A6D">
        <w:rPr>
          <w:rFonts w:ascii="Courier New" w:eastAsia="Times New Roman" w:hAnsi="Courier New" w:cs="Courier New"/>
          <w:color w:val="000000"/>
          <w:sz w:val="23"/>
        </w:rPr>
        <w:t xml:space="preserve"> </w:t>
      </w:r>
      <w:r w:rsidRPr="009A7A6D">
        <w:rPr>
          <w:rFonts w:ascii="Courier New" w:eastAsia="Times New Roman" w:hAnsi="Courier New" w:cs="Courier New"/>
          <w:color w:val="000088"/>
          <w:sz w:val="23"/>
        </w:rPr>
        <w:t>false</w:t>
      </w:r>
      <w:r w:rsidRPr="009A7A6D">
        <w:rPr>
          <w:rFonts w:ascii="Courier New" w:eastAsia="Times New Roman" w:hAnsi="Courier New" w:cs="Courier New"/>
          <w:color w:val="666600"/>
          <w:sz w:val="23"/>
        </w:rPr>
        <w:t>;</w:t>
      </w:r>
    </w:p>
    <w:p w:rsidR="009A7A6D" w:rsidRPr="009A7A6D" w:rsidRDefault="009A7A6D" w:rsidP="009A7A6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A7A6D">
        <w:rPr>
          <w:rFonts w:ascii="Courier New" w:eastAsia="Times New Roman" w:hAnsi="Courier New" w:cs="Courier New"/>
          <w:color w:val="000000"/>
          <w:sz w:val="23"/>
        </w:rPr>
        <w:t xml:space="preserve">   </w:t>
      </w:r>
      <w:proofErr w:type="spellStart"/>
      <w:proofErr w:type="gramStart"/>
      <w:r w:rsidRPr="009A7A6D">
        <w:rPr>
          <w:rFonts w:ascii="Courier New" w:eastAsia="Times New Roman" w:hAnsi="Courier New" w:cs="Courier New"/>
          <w:color w:val="000000"/>
          <w:sz w:val="23"/>
        </w:rPr>
        <w:t>SPI</w:t>
      </w:r>
      <w:r w:rsidRPr="009A7A6D">
        <w:rPr>
          <w:rFonts w:ascii="Courier New" w:eastAsia="Times New Roman" w:hAnsi="Courier New" w:cs="Courier New"/>
          <w:color w:val="666600"/>
          <w:sz w:val="23"/>
        </w:rPr>
        <w:t>.</w:t>
      </w:r>
      <w:r w:rsidRPr="009A7A6D">
        <w:rPr>
          <w:rFonts w:ascii="Courier New" w:eastAsia="Times New Roman" w:hAnsi="Courier New" w:cs="Courier New"/>
          <w:color w:val="000000"/>
          <w:sz w:val="23"/>
        </w:rPr>
        <w:t>attachInterrupt</w:t>
      </w:r>
      <w:proofErr w:type="spellEnd"/>
      <w:r w:rsidRPr="009A7A6D">
        <w:rPr>
          <w:rFonts w:ascii="Courier New" w:eastAsia="Times New Roman" w:hAnsi="Courier New" w:cs="Courier New"/>
          <w:color w:val="666600"/>
          <w:sz w:val="23"/>
        </w:rPr>
        <w:t>(</w:t>
      </w:r>
      <w:proofErr w:type="gramEnd"/>
      <w:r w:rsidRPr="009A7A6D">
        <w:rPr>
          <w:rFonts w:ascii="Courier New" w:eastAsia="Times New Roman" w:hAnsi="Courier New" w:cs="Courier New"/>
          <w:color w:val="666600"/>
          <w:sz w:val="23"/>
        </w:rPr>
        <w:t>);</w:t>
      </w:r>
      <w:r w:rsidRPr="009A7A6D">
        <w:rPr>
          <w:rFonts w:ascii="Courier New" w:eastAsia="Times New Roman" w:hAnsi="Courier New" w:cs="Courier New"/>
          <w:color w:val="000000"/>
          <w:sz w:val="23"/>
        </w:rPr>
        <w:t xml:space="preserve"> </w:t>
      </w:r>
      <w:r w:rsidRPr="009A7A6D">
        <w:rPr>
          <w:rFonts w:ascii="Courier New" w:eastAsia="Times New Roman" w:hAnsi="Courier New" w:cs="Courier New"/>
          <w:color w:val="880000"/>
          <w:sz w:val="23"/>
        </w:rPr>
        <w:t>// turn on interrupt</w:t>
      </w:r>
    </w:p>
    <w:p w:rsidR="009A7A6D" w:rsidRPr="009A7A6D" w:rsidRDefault="009A7A6D" w:rsidP="009A7A6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A7A6D">
        <w:rPr>
          <w:rFonts w:ascii="Courier New" w:eastAsia="Times New Roman" w:hAnsi="Courier New" w:cs="Courier New"/>
          <w:color w:val="666600"/>
          <w:sz w:val="23"/>
        </w:rPr>
        <w:t>}</w:t>
      </w:r>
    </w:p>
    <w:p w:rsidR="009A7A6D" w:rsidRPr="009A7A6D" w:rsidRDefault="009A7A6D" w:rsidP="009A7A6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A7A6D">
        <w:rPr>
          <w:rFonts w:ascii="Courier New" w:eastAsia="Times New Roman" w:hAnsi="Courier New" w:cs="Courier New"/>
          <w:color w:val="000000"/>
          <w:sz w:val="23"/>
        </w:rPr>
        <w:t xml:space="preserve">ISR </w:t>
      </w:r>
      <w:r w:rsidRPr="009A7A6D">
        <w:rPr>
          <w:rFonts w:ascii="Courier New" w:eastAsia="Times New Roman" w:hAnsi="Courier New" w:cs="Courier New"/>
          <w:color w:val="666600"/>
          <w:sz w:val="23"/>
        </w:rPr>
        <w:t>(</w:t>
      </w:r>
      <w:proofErr w:type="spellStart"/>
      <w:r w:rsidRPr="009A7A6D">
        <w:rPr>
          <w:rFonts w:ascii="Courier New" w:eastAsia="Times New Roman" w:hAnsi="Courier New" w:cs="Courier New"/>
          <w:color w:val="000000"/>
          <w:sz w:val="23"/>
        </w:rPr>
        <w:t>SPI_STC_vect</w:t>
      </w:r>
      <w:proofErr w:type="spellEnd"/>
      <w:r w:rsidRPr="009A7A6D">
        <w:rPr>
          <w:rFonts w:ascii="Courier New" w:eastAsia="Times New Roman" w:hAnsi="Courier New" w:cs="Courier New"/>
          <w:color w:val="666600"/>
          <w:sz w:val="23"/>
        </w:rPr>
        <w:t>)</w:t>
      </w:r>
      <w:r w:rsidRPr="009A7A6D">
        <w:rPr>
          <w:rFonts w:ascii="Courier New" w:eastAsia="Times New Roman" w:hAnsi="Courier New" w:cs="Courier New"/>
          <w:color w:val="000000"/>
          <w:sz w:val="23"/>
        </w:rPr>
        <w:t xml:space="preserve"> </w:t>
      </w:r>
      <w:r w:rsidRPr="009A7A6D">
        <w:rPr>
          <w:rFonts w:ascii="Courier New" w:eastAsia="Times New Roman" w:hAnsi="Courier New" w:cs="Courier New"/>
          <w:color w:val="880000"/>
          <w:sz w:val="23"/>
        </w:rPr>
        <w:t xml:space="preserve">// SPI interrupt routine { </w:t>
      </w:r>
    </w:p>
    <w:p w:rsidR="009A7A6D" w:rsidRPr="009A7A6D" w:rsidRDefault="009A7A6D" w:rsidP="009A7A6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A7A6D">
        <w:rPr>
          <w:rFonts w:ascii="Courier New" w:eastAsia="Times New Roman" w:hAnsi="Courier New" w:cs="Courier New"/>
          <w:color w:val="000000"/>
          <w:sz w:val="23"/>
        </w:rPr>
        <w:t xml:space="preserve">   </w:t>
      </w:r>
      <w:proofErr w:type="gramStart"/>
      <w:r w:rsidRPr="009A7A6D">
        <w:rPr>
          <w:rFonts w:ascii="Courier New" w:eastAsia="Times New Roman" w:hAnsi="Courier New" w:cs="Courier New"/>
          <w:color w:val="000088"/>
          <w:sz w:val="23"/>
        </w:rPr>
        <w:t>byte</w:t>
      </w:r>
      <w:proofErr w:type="gramEnd"/>
      <w:r w:rsidRPr="009A7A6D">
        <w:rPr>
          <w:rFonts w:ascii="Courier New" w:eastAsia="Times New Roman" w:hAnsi="Courier New" w:cs="Courier New"/>
          <w:color w:val="000000"/>
          <w:sz w:val="23"/>
        </w:rPr>
        <w:t xml:space="preserve"> c </w:t>
      </w:r>
      <w:r w:rsidRPr="009A7A6D">
        <w:rPr>
          <w:rFonts w:ascii="Courier New" w:eastAsia="Times New Roman" w:hAnsi="Courier New" w:cs="Courier New"/>
          <w:color w:val="666600"/>
          <w:sz w:val="23"/>
        </w:rPr>
        <w:t>=</w:t>
      </w:r>
      <w:r w:rsidRPr="009A7A6D">
        <w:rPr>
          <w:rFonts w:ascii="Courier New" w:eastAsia="Times New Roman" w:hAnsi="Courier New" w:cs="Courier New"/>
          <w:color w:val="000000"/>
          <w:sz w:val="23"/>
        </w:rPr>
        <w:t xml:space="preserve"> SPDR</w:t>
      </w:r>
      <w:r w:rsidRPr="009A7A6D">
        <w:rPr>
          <w:rFonts w:ascii="Courier New" w:eastAsia="Times New Roman" w:hAnsi="Courier New" w:cs="Courier New"/>
          <w:color w:val="666600"/>
          <w:sz w:val="23"/>
        </w:rPr>
        <w:t>;</w:t>
      </w:r>
      <w:r w:rsidRPr="009A7A6D">
        <w:rPr>
          <w:rFonts w:ascii="Courier New" w:eastAsia="Times New Roman" w:hAnsi="Courier New" w:cs="Courier New"/>
          <w:color w:val="000000"/>
          <w:sz w:val="23"/>
        </w:rPr>
        <w:t xml:space="preserve"> </w:t>
      </w:r>
      <w:r w:rsidRPr="009A7A6D">
        <w:rPr>
          <w:rFonts w:ascii="Courier New" w:eastAsia="Times New Roman" w:hAnsi="Courier New" w:cs="Courier New"/>
          <w:color w:val="880000"/>
          <w:sz w:val="23"/>
        </w:rPr>
        <w:t>// read byte from SPI Data Register</w:t>
      </w:r>
    </w:p>
    <w:p w:rsidR="009A7A6D" w:rsidRPr="009A7A6D" w:rsidRDefault="009A7A6D" w:rsidP="009A7A6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A7A6D">
        <w:rPr>
          <w:rFonts w:ascii="Courier New" w:eastAsia="Times New Roman" w:hAnsi="Courier New" w:cs="Courier New"/>
          <w:color w:val="000000"/>
          <w:sz w:val="23"/>
        </w:rPr>
        <w:t xml:space="preserve">   </w:t>
      </w:r>
      <w:proofErr w:type="gramStart"/>
      <w:r w:rsidRPr="009A7A6D">
        <w:rPr>
          <w:rFonts w:ascii="Courier New" w:eastAsia="Times New Roman" w:hAnsi="Courier New" w:cs="Courier New"/>
          <w:color w:val="000088"/>
          <w:sz w:val="23"/>
        </w:rPr>
        <w:t>if</w:t>
      </w:r>
      <w:proofErr w:type="gramEnd"/>
      <w:r w:rsidRPr="009A7A6D">
        <w:rPr>
          <w:rFonts w:ascii="Courier New" w:eastAsia="Times New Roman" w:hAnsi="Courier New" w:cs="Courier New"/>
          <w:color w:val="000000"/>
          <w:sz w:val="23"/>
        </w:rPr>
        <w:t xml:space="preserve"> </w:t>
      </w:r>
      <w:r w:rsidRPr="009A7A6D">
        <w:rPr>
          <w:rFonts w:ascii="Courier New" w:eastAsia="Times New Roman" w:hAnsi="Courier New" w:cs="Courier New"/>
          <w:color w:val="666600"/>
          <w:sz w:val="23"/>
        </w:rPr>
        <w:t>(</w:t>
      </w:r>
      <w:proofErr w:type="spellStart"/>
      <w:r w:rsidRPr="009A7A6D">
        <w:rPr>
          <w:rFonts w:ascii="Courier New" w:eastAsia="Times New Roman" w:hAnsi="Courier New" w:cs="Courier New"/>
          <w:color w:val="000000"/>
          <w:sz w:val="23"/>
        </w:rPr>
        <w:t>indx</w:t>
      </w:r>
      <w:proofErr w:type="spellEnd"/>
      <w:r w:rsidRPr="009A7A6D">
        <w:rPr>
          <w:rFonts w:ascii="Courier New" w:eastAsia="Times New Roman" w:hAnsi="Courier New" w:cs="Courier New"/>
          <w:color w:val="000000"/>
          <w:sz w:val="23"/>
        </w:rPr>
        <w:t xml:space="preserve"> </w:t>
      </w:r>
      <w:r w:rsidRPr="009A7A6D">
        <w:rPr>
          <w:rFonts w:ascii="Courier New" w:eastAsia="Times New Roman" w:hAnsi="Courier New" w:cs="Courier New"/>
          <w:color w:val="666600"/>
          <w:sz w:val="23"/>
        </w:rPr>
        <w:t>&lt;</w:t>
      </w:r>
      <w:r w:rsidRPr="009A7A6D">
        <w:rPr>
          <w:rFonts w:ascii="Courier New" w:eastAsia="Times New Roman" w:hAnsi="Courier New" w:cs="Courier New"/>
          <w:color w:val="000000"/>
          <w:sz w:val="23"/>
        </w:rPr>
        <w:t xml:space="preserve"> </w:t>
      </w:r>
      <w:proofErr w:type="spellStart"/>
      <w:r w:rsidRPr="009A7A6D">
        <w:rPr>
          <w:rFonts w:ascii="Courier New" w:eastAsia="Times New Roman" w:hAnsi="Courier New" w:cs="Courier New"/>
          <w:color w:val="000088"/>
          <w:sz w:val="23"/>
        </w:rPr>
        <w:t>sizeof</w:t>
      </w:r>
      <w:proofErr w:type="spellEnd"/>
      <w:r w:rsidRPr="009A7A6D">
        <w:rPr>
          <w:rFonts w:ascii="Courier New" w:eastAsia="Times New Roman" w:hAnsi="Courier New" w:cs="Courier New"/>
          <w:color w:val="000000"/>
          <w:sz w:val="23"/>
        </w:rPr>
        <w:t xml:space="preserve"> buff</w:t>
      </w:r>
      <w:r w:rsidRPr="009A7A6D">
        <w:rPr>
          <w:rFonts w:ascii="Courier New" w:eastAsia="Times New Roman" w:hAnsi="Courier New" w:cs="Courier New"/>
          <w:color w:val="666600"/>
          <w:sz w:val="23"/>
        </w:rPr>
        <w:t>)</w:t>
      </w:r>
      <w:r w:rsidRPr="009A7A6D">
        <w:rPr>
          <w:rFonts w:ascii="Courier New" w:eastAsia="Times New Roman" w:hAnsi="Courier New" w:cs="Courier New"/>
          <w:color w:val="000000"/>
          <w:sz w:val="23"/>
        </w:rPr>
        <w:t xml:space="preserve"> </w:t>
      </w:r>
      <w:r w:rsidRPr="009A7A6D">
        <w:rPr>
          <w:rFonts w:ascii="Courier New" w:eastAsia="Times New Roman" w:hAnsi="Courier New" w:cs="Courier New"/>
          <w:color w:val="666600"/>
          <w:sz w:val="23"/>
        </w:rPr>
        <w:t>{</w:t>
      </w:r>
    </w:p>
    <w:p w:rsidR="009A7A6D" w:rsidRPr="009A7A6D" w:rsidRDefault="009A7A6D" w:rsidP="009A7A6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A7A6D">
        <w:rPr>
          <w:rFonts w:ascii="Courier New" w:eastAsia="Times New Roman" w:hAnsi="Courier New" w:cs="Courier New"/>
          <w:color w:val="000000"/>
          <w:sz w:val="23"/>
        </w:rPr>
        <w:t xml:space="preserve">      </w:t>
      </w:r>
      <w:proofErr w:type="gramStart"/>
      <w:r w:rsidRPr="009A7A6D">
        <w:rPr>
          <w:rFonts w:ascii="Courier New" w:eastAsia="Times New Roman" w:hAnsi="Courier New" w:cs="Courier New"/>
          <w:color w:val="000000"/>
          <w:sz w:val="23"/>
        </w:rPr>
        <w:t>buff</w:t>
      </w:r>
      <w:proofErr w:type="gramEnd"/>
      <w:r w:rsidRPr="009A7A6D">
        <w:rPr>
          <w:rFonts w:ascii="Courier New" w:eastAsia="Times New Roman" w:hAnsi="Courier New" w:cs="Courier New"/>
          <w:color w:val="000000"/>
          <w:sz w:val="23"/>
        </w:rPr>
        <w:t xml:space="preserve"> </w:t>
      </w:r>
      <w:r w:rsidRPr="009A7A6D">
        <w:rPr>
          <w:rFonts w:ascii="Courier New" w:eastAsia="Times New Roman" w:hAnsi="Courier New" w:cs="Courier New"/>
          <w:color w:val="666600"/>
          <w:sz w:val="23"/>
        </w:rPr>
        <w:t>[</w:t>
      </w:r>
      <w:proofErr w:type="spellStart"/>
      <w:r w:rsidRPr="009A7A6D">
        <w:rPr>
          <w:rFonts w:ascii="Courier New" w:eastAsia="Times New Roman" w:hAnsi="Courier New" w:cs="Courier New"/>
          <w:color w:val="000000"/>
          <w:sz w:val="23"/>
        </w:rPr>
        <w:t>indx</w:t>
      </w:r>
      <w:proofErr w:type="spellEnd"/>
      <w:r w:rsidRPr="009A7A6D">
        <w:rPr>
          <w:rFonts w:ascii="Courier New" w:eastAsia="Times New Roman" w:hAnsi="Courier New" w:cs="Courier New"/>
          <w:color w:val="666600"/>
          <w:sz w:val="23"/>
        </w:rPr>
        <w:t>++]</w:t>
      </w:r>
      <w:r w:rsidRPr="009A7A6D">
        <w:rPr>
          <w:rFonts w:ascii="Courier New" w:eastAsia="Times New Roman" w:hAnsi="Courier New" w:cs="Courier New"/>
          <w:color w:val="000000"/>
          <w:sz w:val="23"/>
        </w:rPr>
        <w:t xml:space="preserve"> </w:t>
      </w:r>
      <w:r w:rsidRPr="009A7A6D">
        <w:rPr>
          <w:rFonts w:ascii="Courier New" w:eastAsia="Times New Roman" w:hAnsi="Courier New" w:cs="Courier New"/>
          <w:color w:val="666600"/>
          <w:sz w:val="23"/>
        </w:rPr>
        <w:t>=</w:t>
      </w:r>
      <w:r w:rsidRPr="009A7A6D">
        <w:rPr>
          <w:rFonts w:ascii="Courier New" w:eastAsia="Times New Roman" w:hAnsi="Courier New" w:cs="Courier New"/>
          <w:color w:val="000000"/>
          <w:sz w:val="23"/>
        </w:rPr>
        <w:t xml:space="preserve"> c</w:t>
      </w:r>
      <w:r w:rsidRPr="009A7A6D">
        <w:rPr>
          <w:rFonts w:ascii="Courier New" w:eastAsia="Times New Roman" w:hAnsi="Courier New" w:cs="Courier New"/>
          <w:color w:val="666600"/>
          <w:sz w:val="23"/>
        </w:rPr>
        <w:t>;</w:t>
      </w:r>
      <w:r w:rsidRPr="009A7A6D">
        <w:rPr>
          <w:rFonts w:ascii="Courier New" w:eastAsia="Times New Roman" w:hAnsi="Courier New" w:cs="Courier New"/>
          <w:color w:val="000000"/>
          <w:sz w:val="23"/>
        </w:rPr>
        <w:t xml:space="preserve"> </w:t>
      </w:r>
      <w:r w:rsidRPr="009A7A6D">
        <w:rPr>
          <w:rFonts w:ascii="Courier New" w:eastAsia="Times New Roman" w:hAnsi="Courier New" w:cs="Courier New"/>
          <w:color w:val="880000"/>
          <w:sz w:val="23"/>
        </w:rPr>
        <w:t>// save data in the next index in the array buff</w:t>
      </w:r>
    </w:p>
    <w:p w:rsidR="009A7A6D" w:rsidRPr="009A7A6D" w:rsidRDefault="009A7A6D" w:rsidP="009A7A6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A7A6D">
        <w:rPr>
          <w:rFonts w:ascii="Courier New" w:eastAsia="Times New Roman" w:hAnsi="Courier New" w:cs="Courier New"/>
          <w:color w:val="000000"/>
          <w:sz w:val="23"/>
        </w:rPr>
        <w:t xml:space="preserve">      </w:t>
      </w:r>
      <w:proofErr w:type="gramStart"/>
      <w:r w:rsidRPr="009A7A6D">
        <w:rPr>
          <w:rFonts w:ascii="Courier New" w:eastAsia="Times New Roman" w:hAnsi="Courier New" w:cs="Courier New"/>
          <w:color w:val="000088"/>
          <w:sz w:val="23"/>
        </w:rPr>
        <w:t>if</w:t>
      </w:r>
      <w:proofErr w:type="gramEnd"/>
      <w:r w:rsidRPr="009A7A6D">
        <w:rPr>
          <w:rFonts w:ascii="Courier New" w:eastAsia="Times New Roman" w:hAnsi="Courier New" w:cs="Courier New"/>
          <w:color w:val="000000"/>
          <w:sz w:val="23"/>
        </w:rPr>
        <w:t xml:space="preserve"> </w:t>
      </w:r>
      <w:r w:rsidRPr="009A7A6D">
        <w:rPr>
          <w:rFonts w:ascii="Courier New" w:eastAsia="Times New Roman" w:hAnsi="Courier New" w:cs="Courier New"/>
          <w:color w:val="666600"/>
          <w:sz w:val="23"/>
        </w:rPr>
        <w:t>(</w:t>
      </w:r>
      <w:r w:rsidRPr="009A7A6D">
        <w:rPr>
          <w:rFonts w:ascii="Courier New" w:eastAsia="Times New Roman" w:hAnsi="Courier New" w:cs="Courier New"/>
          <w:color w:val="000000"/>
          <w:sz w:val="23"/>
        </w:rPr>
        <w:t xml:space="preserve">c </w:t>
      </w:r>
      <w:r w:rsidRPr="009A7A6D">
        <w:rPr>
          <w:rFonts w:ascii="Courier New" w:eastAsia="Times New Roman" w:hAnsi="Courier New" w:cs="Courier New"/>
          <w:color w:val="666600"/>
          <w:sz w:val="23"/>
        </w:rPr>
        <w:t>==</w:t>
      </w:r>
      <w:r w:rsidRPr="009A7A6D">
        <w:rPr>
          <w:rFonts w:ascii="Courier New" w:eastAsia="Times New Roman" w:hAnsi="Courier New" w:cs="Courier New"/>
          <w:color w:val="000000"/>
          <w:sz w:val="23"/>
        </w:rPr>
        <w:t xml:space="preserve"> </w:t>
      </w:r>
      <w:r w:rsidRPr="009A7A6D">
        <w:rPr>
          <w:rFonts w:ascii="Courier New" w:eastAsia="Times New Roman" w:hAnsi="Courier New" w:cs="Courier New"/>
          <w:color w:val="008800"/>
          <w:sz w:val="23"/>
        </w:rPr>
        <w:t>'\r'</w:t>
      </w:r>
      <w:r w:rsidRPr="009A7A6D">
        <w:rPr>
          <w:rFonts w:ascii="Courier New" w:eastAsia="Times New Roman" w:hAnsi="Courier New" w:cs="Courier New"/>
          <w:color w:val="666600"/>
          <w:sz w:val="23"/>
        </w:rPr>
        <w:t>)</w:t>
      </w:r>
      <w:r w:rsidRPr="009A7A6D">
        <w:rPr>
          <w:rFonts w:ascii="Courier New" w:eastAsia="Times New Roman" w:hAnsi="Courier New" w:cs="Courier New"/>
          <w:color w:val="000000"/>
          <w:sz w:val="23"/>
        </w:rPr>
        <w:t xml:space="preserve"> </w:t>
      </w:r>
      <w:r w:rsidRPr="009A7A6D">
        <w:rPr>
          <w:rFonts w:ascii="Courier New" w:eastAsia="Times New Roman" w:hAnsi="Courier New" w:cs="Courier New"/>
          <w:color w:val="880000"/>
          <w:sz w:val="23"/>
        </w:rPr>
        <w:t>//check for the end of the word</w:t>
      </w:r>
    </w:p>
    <w:p w:rsidR="009A7A6D" w:rsidRPr="009A7A6D" w:rsidRDefault="009A7A6D" w:rsidP="009A7A6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A7A6D">
        <w:rPr>
          <w:rFonts w:ascii="Courier New" w:eastAsia="Times New Roman" w:hAnsi="Courier New" w:cs="Courier New"/>
          <w:color w:val="000000"/>
          <w:sz w:val="23"/>
        </w:rPr>
        <w:t xml:space="preserve">      </w:t>
      </w:r>
      <w:proofErr w:type="gramStart"/>
      <w:r w:rsidRPr="009A7A6D">
        <w:rPr>
          <w:rFonts w:ascii="Courier New" w:eastAsia="Times New Roman" w:hAnsi="Courier New" w:cs="Courier New"/>
          <w:color w:val="000000"/>
          <w:sz w:val="23"/>
        </w:rPr>
        <w:t>process</w:t>
      </w:r>
      <w:proofErr w:type="gramEnd"/>
      <w:r w:rsidRPr="009A7A6D">
        <w:rPr>
          <w:rFonts w:ascii="Courier New" w:eastAsia="Times New Roman" w:hAnsi="Courier New" w:cs="Courier New"/>
          <w:color w:val="000000"/>
          <w:sz w:val="23"/>
        </w:rPr>
        <w:t xml:space="preserve"> </w:t>
      </w:r>
      <w:r w:rsidRPr="009A7A6D">
        <w:rPr>
          <w:rFonts w:ascii="Courier New" w:eastAsia="Times New Roman" w:hAnsi="Courier New" w:cs="Courier New"/>
          <w:color w:val="666600"/>
          <w:sz w:val="23"/>
        </w:rPr>
        <w:t>=</w:t>
      </w:r>
      <w:r w:rsidRPr="009A7A6D">
        <w:rPr>
          <w:rFonts w:ascii="Courier New" w:eastAsia="Times New Roman" w:hAnsi="Courier New" w:cs="Courier New"/>
          <w:color w:val="000000"/>
          <w:sz w:val="23"/>
        </w:rPr>
        <w:t xml:space="preserve"> </w:t>
      </w:r>
      <w:r w:rsidRPr="009A7A6D">
        <w:rPr>
          <w:rFonts w:ascii="Courier New" w:eastAsia="Times New Roman" w:hAnsi="Courier New" w:cs="Courier New"/>
          <w:color w:val="000088"/>
          <w:sz w:val="23"/>
        </w:rPr>
        <w:t>true</w:t>
      </w:r>
      <w:r w:rsidRPr="009A7A6D">
        <w:rPr>
          <w:rFonts w:ascii="Courier New" w:eastAsia="Times New Roman" w:hAnsi="Courier New" w:cs="Courier New"/>
          <w:color w:val="666600"/>
          <w:sz w:val="23"/>
        </w:rPr>
        <w:t>;</w:t>
      </w:r>
    </w:p>
    <w:p w:rsidR="009A7A6D" w:rsidRPr="009A7A6D" w:rsidRDefault="009A7A6D" w:rsidP="009A7A6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A7A6D">
        <w:rPr>
          <w:rFonts w:ascii="Courier New" w:eastAsia="Times New Roman" w:hAnsi="Courier New" w:cs="Courier New"/>
          <w:color w:val="000000"/>
          <w:sz w:val="23"/>
        </w:rPr>
        <w:t xml:space="preserve">   </w:t>
      </w:r>
      <w:r w:rsidRPr="009A7A6D">
        <w:rPr>
          <w:rFonts w:ascii="Courier New" w:eastAsia="Times New Roman" w:hAnsi="Courier New" w:cs="Courier New"/>
          <w:color w:val="666600"/>
          <w:sz w:val="23"/>
        </w:rPr>
        <w:t>}</w:t>
      </w:r>
    </w:p>
    <w:p w:rsidR="009A7A6D" w:rsidRPr="009A7A6D" w:rsidRDefault="009A7A6D" w:rsidP="009A7A6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A7A6D">
        <w:rPr>
          <w:rFonts w:ascii="Courier New" w:eastAsia="Times New Roman" w:hAnsi="Courier New" w:cs="Courier New"/>
          <w:color w:val="666600"/>
          <w:sz w:val="23"/>
        </w:rPr>
        <w:t>}</w:t>
      </w:r>
    </w:p>
    <w:p w:rsidR="009A7A6D" w:rsidRPr="009A7A6D" w:rsidRDefault="009A7A6D" w:rsidP="009A7A6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9A7A6D" w:rsidRPr="009A7A6D" w:rsidRDefault="009A7A6D" w:rsidP="009A7A6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9A7A6D">
        <w:rPr>
          <w:rFonts w:ascii="Courier New" w:eastAsia="Times New Roman" w:hAnsi="Courier New" w:cs="Courier New"/>
          <w:color w:val="000088"/>
          <w:sz w:val="23"/>
        </w:rPr>
        <w:t>void</w:t>
      </w:r>
      <w:proofErr w:type="gramEnd"/>
      <w:r w:rsidRPr="009A7A6D">
        <w:rPr>
          <w:rFonts w:ascii="Courier New" w:eastAsia="Times New Roman" w:hAnsi="Courier New" w:cs="Courier New"/>
          <w:color w:val="000000"/>
          <w:sz w:val="23"/>
        </w:rPr>
        <w:t xml:space="preserve"> loop </w:t>
      </w:r>
      <w:r w:rsidRPr="009A7A6D">
        <w:rPr>
          <w:rFonts w:ascii="Courier New" w:eastAsia="Times New Roman" w:hAnsi="Courier New" w:cs="Courier New"/>
          <w:color w:val="666600"/>
          <w:sz w:val="23"/>
        </w:rPr>
        <w:t>(</w:t>
      </w:r>
      <w:r w:rsidRPr="009A7A6D">
        <w:rPr>
          <w:rFonts w:ascii="Courier New" w:eastAsia="Times New Roman" w:hAnsi="Courier New" w:cs="Courier New"/>
          <w:color w:val="000088"/>
          <w:sz w:val="23"/>
        </w:rPr>
        <w:t>void</w:t>
      </w:r>
      <w:r w:rsidRPr="009A7A6D">
        <w:rPr>
          <w:rFonts w:ascii="Courier New" w:eastAsia="Times New Roman" w:hAnsi="Courier New" w:cs="Courier New"/>
          <w:color w:val="666600"/>
          <w:sz w:val="23"/>
        </w:rPr>
        <w:t>)</w:t>
      </w:r>
      <w:r w:rsidRPr="009A7A6D">
        <w:rPr>
          <w:rFonts w:ascii="Courier New" w:eastAsia="Times New Roman" w:hAnsi="Courier New" w:cs="Courier New"/>
          <w:color w:val="000000"/>
          <w:sz w:val="23"/>
        </w:rPr>
        <w:t xml:space="preserve"> </w:t>
      </w:r>
      <w:r w:rsidRPr="009A7A6D">
        <w:rPr>
          <w:rFonts w:ascii="Courier New" w:eastAsia="Times New Roman" w:hAnsi="Courier New" w:cs="Courier New"/>
          <w:color w:val="666600"/>
          <w:sz w:val="23"/>
        </w:rPr>
        <w:t>{</w:t>
      </w:r>
    </w:p>
    <w:p w:rsidR="009A7A6D" w:rsidRPr="009A7A6D" w:rsidRDefault="009A7A6D" w:rsidP="009A7A6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A7A6D">
        <w:rPr>
          <w:rFonts w:ascii="Courier New" w:eastAsia="Times New Roman" w:hAnsi="Courier New" w:cs="Courier New"/>
          <w:color w:val="000000"/>
          <w:sz w:val="23"/>
        </w:rPr>
        <w:t xml:space="preserve">   </w:t>
      </w:r>
      <w:proofErr w:type="gramStart"/>
      <w:r w:rsidRPr="009A7A6D">
        <w:rPr>
          <w:rFonts w:ascii="Courier New" w:eastAsia="Times New Roman" w:hAnsi="Courier New" w:cs="Courier New"/>
          <w:color w:val="000088"/>
          <w:sz w:val="23"/>
        </w:rPr>
        <w:t>if</w:t>
      </w:r>
      <w:proofErr w:type="gramEnd"/>
      <w:r w:rsidRPr="009A7A6D">
        <w:rPr>
          <w:rFonts w:ascii="Courier New" w:eastAsia="Times New Roman" w:hAnsi="Courier New" w:cs="Courier New"/>
          <w:color w:val="000000"/>
          <w:sz w:val="23"/>
        </w:rPr>
        <w:t xml:space="preserve"> </w:t>
      </w:r>
      <w:r w:rsidRPr="009A7A6D">
        <w:rPr>
          <w:rFonts w:ascii="Courier New" w:eastAsia="Times New Roman" w:hAnsi="Courier New" w:cs="Courier New"/>
          <w:color w:val="666600"/>
          <w:sz w:val="23"/>
        </w:rPr>
        <w:t>(</w:t>
      </w:r>
      <w:r w:rsidRPr="009A7A6D">
        <w:rPr>
          <w:rFonts w:ascii="Courier New" w:eastAsia="Times New Roman" w:hAnsi="Courier New" w:cs="Courier New"/>
          <w:color w:val="000000"/>
          <w:sz w:val="23"/>
        </w:rPr>
        <w:t>process</w:t>
      </w:r>
      <w:r w:rsidRPr="009A7A6D">
        <w:rPr>
          <w:rFonts w:ascii="Courier New" w:eastAsia="Times New Roman" w:hAnsi="Courier New" w:cs="Courier New"/>
          <w:color w:val="666600"/>
          <w:sz w:val="23"/>
        </w:rPr>
        <w:t>)</w:t>
      </w:r>
      <w:r w:rsidRPr="009A7A6D">
        <w:rPr>
          <w:rFonts w:ascii="Courier New" w:eastAsia="Times New Roman" w:hAnsi="Courier New" w:cs="Courier New"/>
          <w:color w:val="000000"/>
          <w:sz w:val="23"/>
        </w:rPr>
        <w:t xml:space="preserve"> </w:t>
      </w:r>
      <w:r w:rsidRPr="009A7A6D">
        <w:rPr>
          <w:rFonts w:ascii="Courier New" w:eastAsia="Times New Roman" w:hAnsi="Courier New" w:cs="Courier New"/>
          <w:color w:val="666600"/>
          <w:sz w:val="23"/>
        </w:rPr>
        <w:t>{</w:t>
      </w:r>
    </w:p>
    <w:p w:rsidR="009A7A6D" w:rsidRPr="009A7A6D" w:rsidRDefault="009A7A6D" w:rsidP="009A7A6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A7A6D">
        <w:rPr>
          <w:rFonts w:ascii="Courier New" w:eastAsia="Times New Roman" w:hAnsi="Courier New" w:cs="Courier New"/>
          <w:color w:val="000000"/>
          <w:sz w:val="23"/>
        </w:rPr>
        <w:t xml:space="preserve">      </w:t>
      </w:r>
      <w:proofErr w:type="gramStart"/>
      <w:r w:rsidRPr="009A7A6D">
        <w:rPr>
          <w:rFonts w:ascii="Courier New" w:eastAsia="Times New Roman" w:hAnsi="Courier New" w:cs="Courier New"/>
          <w:color w:val="000000"/>
          <w:sz w:val="23"/>
        </w:rPr>
        <w:t>process</w:t>
      </w:r>
      <w:proofErr w:type="gramEnd"/>
      <w:r w:rsidRPr="009A7A6D">
        <w:rPr>
          <w:rFonts w:ascii="Courier New" w:eastAsia="Times New Roman" w:hAnsi="Courier New" w:cs="Courier New"/>
          <w:color w:val="000000"/>
          <w:sz w:val="23"/>
        </w:rPr>
        <w:t xml:space="preserve"> </w:t>
      </w:r>
      <w:r w:rsidRPr="009A7A6D">
        <w:rPr>
          <w:rFonts w:ascii="Courier New" w:eastAsia="Times New Roman" w:hAnsi="Courier New" w:cs="Courier New"/>
          <w:color w:val="666600"/>
          <w:sz w:val="23"/>
        </w:rPr>
        <w:t>=</w:t>
      </w:r>
      <w:r w:rsidRPr="009A7A6D">
        <w:rPr>
          <w:rFonts w:ascii="Courier New" w:eastAsia="Times New Roman" w:hAnsi="Courier New" w:cs="Courier New"/>
          <w:color w:val="000000"/>
          <w:sz w:val="23"/>
        </w:rPr>
        <w:t xml:space="preserve"> </w:t>
      </w:r>
      <w:r w:rsidRPr="009A7A6D">
        <w:rPr>
          <w:rFonts w:ascii="Courier New" w:eastAsia="Times New Roman" w:hAnsi="Courier New" w:cs="Courier New"/>
          <w:color w:val="000088"/>
          <w:sz w:val="23"/>
        </w:rPr>
        <w:t>false</w:t>
      </w:r>
      <w:r w:rsidRPr="009A7A6D">
        <w:rPr>
          <w:rFonts w:ascii="Courier New" w:eastAsia="Times New Roman" w:hAnsi="Courier New" w:cs="Courier New"/>
          <w:color w:val="666600"/>
          <w:sz w:val="23"/>
        </w:rPr>
        <w:t>;</w:t>
      </w:r>
      <w:r w:rsidRPr="009A7A6D">
        <w:rPr>
          <w:rFonts w:ascii="Courier New" w:eastAsia="Times New Roman" w:hAnsi="Courier New" w:cs="Courier New"/>
          <w:color w:val="000000"/>
          <w:sz w:val="23"/>
        </w:rPr>
        <w:t xml:space="preserve"> </w:t>
      </w:r>
      <w:r w:rsidRPr="009A7A6D">
        <w:rPr>
          <w:rFonts w:ascii="Courier New" w:eastAsia="Times New Roman" w:hAnsi="Courier New" w:cs="Courier New"/>
          <w:color w:val="880000"/>
          <w:sz w:val="23"/>
        </w:rPr>
        <w:t>//reset the process</w:t>
      </w:r>
    </w:p>
    <w:p w:rsidR="009A7A6D" w:rsidRPr="009A7A6D" w:rsidRDefault="009A7A6D" w:rsidP="009A7A6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A7A6D">
        <w:rPr>
          <w:rFonts w:ascii="Courier New" w:eastAsia="Times New Roman" w:hAnsi="Courier New" w:cs="Courier New"/>
          <w:color w:val="000000"/>
          <w:sz w:val="23"/>
        </w:rPr>
        <w:lastRenderedPageBreak/>
        <w:t xml:space="preserve">      </w:t>
      </w:r>
      <w:proofErr w:type="spellStart"/>
      <w:r w:rsidRPr="009A7A6D">
        <w:rPr>
          <w:rFonts w:ascii="Courier New" w:eastAsia="Times New Roman" w:hAnsi="Courier New" w:cs="Courier New"/>
          <w:color w:val="660066"/>
          <w:sz w:val="23"/>
        </w:rPr>
        <w:t>Serial</w:t>
      </w:r>
      <w:r w:rsidRPr="009A7A6D">
        <w:rPr>
          <w:rFonts w:ascii="Courier New" w:eastAsia="Times New Roman" w:hAnsi="Courier New" w:cs="Courier New"/>
          <w:color w:val="666600"/>
          <w:sz w:val="23"/>
        </w:rPr>
        <w:t>.</w:t>
      </w:r>
      <w:r w:rsidRPr="009A7A6D">
        <w:rPr>
          <w:rFonts w:ascii="Courier New" w:eastAsia="Times New Roman" w:hAnsi="Courier New" w:cs="Courier New"/>
          <w:color w:val="000000"/>
          <w:sz w:val="23"/>
        </w:rPr>
        <w:t>println</w:t>
      </w:r>
      <w:proofErr w:type="spellEnd"/>
      <w:r w:rsidRPr="009A7A6D">
        <w:rPr>
          <w:rFonts w:ascii="Courier New" w:eastAsia="Times New Roman" w:hAnsi="Courier New" w:cs="Courier New"/>
          <w:color w:val="000000"/>
          <w:sz w:val="23"/>
        </w:rPr>
        <w:t xml:space="preserve"> </w:t>
      </w:r>
      <w:r w:rsidRPr="009A7A6D">
        <w:rPr>
          <w:rFonts w:ascii="Courier New" w:eastAsia="Times New Roman" w:hAnsi="Courier New" w:cs="Courier New"/>
          <w:color w:val="666600"/>
          <w:sz w:val="23"/>
        </w:rPr>
        <w:t>(</w:t>
      </w:r>
      <w:r w:rsidRPr="009A7A6D">
        <w:rPr>
          <w:rFonts w:ascii="Courier New" w:eastAsia="Times New Roman" w:hAnsi="Courier New" w:cs="Courier New"/>
          <w:color w:val="000000"/>
          <w:sz w:val="23"/>
        </w:rPr>
        <w:t>buff</w:t>
      </w:r>
      <w:r w:rsidRPr="009A7A6D">
        <w:rPr>
          <w:rFonts w:ascii="Courier New" w:eastAsia="Times New Roman" w:hAnsi="Courier New" w:cs="Courier New"/>
          <w:color w:val="666600"/>
          <w:sz w:val="23"/>
        </w:rPr>
        <w:t>);</w:t>
      </w:r>
      <w:r w:rsidRPr="009A7A6D">
        <w:rPr>
          <w:rFonts w:ascii="Courier New" w:eastAsia="Times New Roman" w:hAnsi="Courier New" w:cs="Courier New"/>
          <w:color w:val="000000"/>
          <w:sz w:val="23"/>
        </w:rPr>
        <w:t xml:space="preserve"> </w:t>
      </w:r>
      <w:r w:rsidRPr="009A7A6D">
        <w:rPr>
          <w:rFonts w:ascii="Courier New" w:eastAsia="Times New Roman" w:hAnsi="Courier New" w:cs="Courier New"/>
          <w:color w:val="880000"/>
          <w:sz w:val="23"/>
        </w:rPr>
        <w:t>//print the array on serial monitor</w:t>
      </w:r>
    </w:p>
    <w:p w:rsidR="009A7A6D" w:rsidRPr="009A7A6D" w:rsidRDefault="009A7A6D" w:rsidP="009A7A6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A7A6D">
        <w:rPr>
          <w:rFonts w:ascii="Courier New" w:eastAsia="Times New Roman" w:hAnsi="Courier New" w:cs="Courier New"/>
          <w:color w:val="000000"/>
          <w:sz w:val="23"/>
        </w:rPr>
        <w:t xml:space="preserve">      </w:t>
      </w:r>
      <w:proofErr w:type="spellStart"/>
      <w:proofErr w:type="gramStart"/>
      <w:r w:rsidRPr="009A7A6D">
        <w:rPr>
          <w:rFonts w:ascii="Courier New" w:eastAsia="Times New Roman" w:hAnsi="Courier New" w:cs="Courier New"/>
          <w:color w:val="000000"/>
          <w:sz w:val="23"/>
        </w:rPr>
        <w:t>indx</w:t>
      </w:r>
      <w:proofErr w:type="spellEnd"/>
      <w:proofErr w:type="gramEnd"/>
      <w:r w:rsidRPr="009A7A6D">
        <w:rPr>
          <w:rFonts w:ascii="Courier New" w:eastAsia="Times New Roman" w:hAnsi="Courier New" w:cs="Courier New"/>
          <w:color w:val="666600"/>
          <w:sz w:val="23"/>
        </w:rPr>
        <w:t>=</w:t>
      </w:r>
      <w:r w:rsidRPr="009A7A6D">
        <w:rPr>
          <w:rFonts w:ascii="Courier New" w:eastAsia="Times New Roman" w:hAnsi="Courier New" w:cs="Courier New"/>
          <w:color w:val="000000"/>
          <w:sz w:val="23"/>
        </w:rPr>
        <w:t xml:space="preserve"> </w:t>
      </w:r>
      <w:r w:rsidRPr="009A7A6D">
        <w:rPr>
          <w:rFonts w:ascii="Courier New" w:eastAsia="Times New Roman" w:hAnsi="Courier New" w:cs="Courier New"/>
          <w:color w:val="006666"/>
          <w:sz w:val="23"/>
        </w:rPr>
        <w:t>0</w:t>
      </w:r>
      <w:r w:rsidRPr="009A7A6D">
        <w:rPr>
          <w:rFonts w:ascii="Courier New" w:eastAsia="Times New Roman" w:hAnsi="Courier New" w:cs="Courier New"/>
          <w:color w:val="666600"/>
          <w:sz w:val="23"/>
        </w:rPr>
        <w:t>;</w:t>
      </w:r>
      <w:r w:rsidRPr="009A7A6D">
        <w:rPr>
          <w:rFonts w:ascii="Courier New" w:eastAsia="Times New Roman" w:hAnsi="Courier New" w:cs="Courier New"/>
          <w:color w:val="000000"/>
          <w:sz w:val="23"/>
        </w:rPr>
        <w:t xml:space="preserve"> </w:t>
      </w:r>
      <w:r w:rsidRPr="009A7A6D">
        <w:rPr>
          <w:rFonts w:ascii="Courier New" w:eastAsia="Times New Roman" w:hAnsi="Courier New" w:cs="Courier New"/>
          <w:color w:val="880000"/>
          <w:sz w:val="23"/>
        </w:rPr>
        <w:t>//reset button to zero</w:t>
      </w:r>
    </w:p>
    <w:p w:rsidR="009A7A6D" w:rsidRPr="009A7A6D" w:rsidRDefault="009A7A6D" w:rsidP="009A7A6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A7A6D">
        <w:rPr>
          <w:rFonts w:ascii="Courier New" w:eastAsia="Times New Roman" w:hAnsi="Courier New" w:cs="Courier New"/>
          <w:color w:val="000000"/>
          <w:sz w:val="23"/>
        </w:rPr>
        <w:t xml:space="preserve">   </w:t>
      </w:r>
      <w:r w:rsidRPr="009A7A6D">
        <w:rPr>
          <w:rFonts w:ascii="Courier New" w:eastAsia="Times New Roman" w:hAnsi="Courier New" w:cs="Courier New"/>
          <w:color w:val="666600"/>
          <w:sz w:val="23"/>
        </w:rPr>
        <w:t>}</w:t>
      </w:r>
    </w:p>
    <w:p w:rsidR="009A7A6D" w:rsidRPr="009A7A6D" w:rsidRDefault="009A7A6D" w:rsidP="009A7A6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A7A6D">
        <w:rPr>
          <w:rFonts w:ascii="Courier New" w:eastAsia="Times New Roman" w:hAnsi="Courier New" w:cs="Courier New"/>
          <w:color w:val="666600"/>
          <w:sz w:val="23"/>
        </w:rPr>
        <w:t>}</w:t>
      </w:r>
    </w:p>
    <w:p w:rsidR="000E51DF" w:rsidRDefault="000E51DF"/>
    <w:sectPr w:rsidR="000E51DF" w:rsidSect="009A7A6D">
      <w:pgSz w:w="11907" w:h="16839"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33479"/>
    <w:multiLevelType w:val="multilevel"/>
    <w:tmpl w:val="A0B4B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B84142"/>
    <w:multiLevelType w:val="multilevel"/>
    <w:tmpl w:val="8306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D62EBA"/>
    <w:multiLevelType w:val="multilevel"/>
    <w:tmpl w:val="849CB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E763EC"/>
    <w:multiLevelType w:val="multilevel"/>
    <w:tmpl w:val="444A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CC5841"/>
    <w:multiLevelType w:val="multilevel"/>
    <w:tmpl w:val="010A1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9B428B"/>
    <w:multiLevelType w:val="multilevel"/>
    <w:tmpl w:val="0D20D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5"/>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characterSpacingControl w:val="doNotCompress"/>
  <w:compat>
    <w:useFELayout/>
  </w:compat>
  <w:rsids>
    <w:rsidRoot w:val="009A7A6D"/>
    <w:rsid w:val="000E51DF"/>
    <w:rsid w:val="00227D65"/>
    <w:rsid w:val="004B7074"/>
    <w:rsid w:val="009A7A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A7A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A7A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7A6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A7A6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A7A6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A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7A6D"/>
    <w:rPr>
      <w:rFonts w:ascii="Courier New" w:eastAsia="Times New Roman" w:hAnsi="Courier New" w:cs="Courier New"/>
      <w:sz w:val="20"/>
      <w:szCs w:val="20"/>
    </w:rPr>
  </w:style>
  <w:style w:type="character" w:customStyle="1" w:styleId="com">
    <w:name w:val="com"/>
    <w:basedOn w:val="DefaultParagraphFont"/>
    <w:rsid w:val="009A7A6D"/>
  </w:style>
  <w:style w:type="character" w:customStyle="1" w:styleId="pln">
    <w:name w:val="pln"/>
    <w:basedOn w:val="DefaultParagraphFont"/>
    <w:rsid w:val="009A7A6D"/>
  </w:style>
  <w:style w:type="character" w:customStyle="1" w:styleId="str">
    <w:name w:val="str"/>
    <w:basedOn w:val="DefaultParagraphFont"/>
    <w:rsid w:val="009A7A6D"/>
  </w:style>
  <w:style w:type="character" w:customStyle="1" w:styleId="kwd">
    <w:name w:val="kwd"/>
    <w:basedOn w:val="DefaultParagraphFont"/>
    <w:rsid w:val="009A7A6D"/>
  </w:style>
  <w:style w:type="character" w:customStyle="1" w:styleId="pun">
    <w:name w:val="pun"/>
    <w:basedOn w:val="DefaultParagraphFont"/>
    <w:rsid w:val="009A7A6D"/>
  </w:style>
  <w:style w:type="character" w:customStyle="1" w:styleId="typ">
    <w:name w:val="typ"/>
    <w:basedOn w:val="DefaultParagraphFont"/>
    <w:rsid w:val="009A7A6D"/>
  </w:style>
  <w:style w:type="character" w:customStyle="1" w:styleId="lit">
    <w:name w:val="lit"/>
    <w:basedOn w:val="DefaultParagraphFont"/>
    <w:rsid w:val="009A7A6D"/>
  </w:style>
  <w:style w:type="character" w:styleId="Strong">
    <w:name w:val="Strong"/>
    <w:basedOn w:val="DefaultParagraphFont"/>
    <w:uiPriority w:val="22"/>
    <w:qFormat/>
    <w:rsid w:val="004B7074"/>
    <w:rPr>
      <w:b/>
      <w:bCs/>
    </w:rPr>
  </w:style>
  <w:style w:type="paragraph" w:customStyle="1" w:styleId="rtejustify">
    <w:name w:val="rtejustify"/>
    <w:basedOn w:val="Normal"/>
    <w:rsid w:val="004B707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B70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70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2325915">
      <w:bodyDiv w:val="1"/>
      <w:marLeft w:val="0"/>
      <w:marRight w:val="0"/>
      <w:marTop w:val="0"/>
      <w:marBottom w:val="0"/>
      <w:divBdr>
        <w:top w:val="none" w:sz="0" w:space="0" w:color="auto"/>
        <w:left w:val="none" w:sz="0" w:space="0" w:color="auto"/>
        <w:bottom w:val="none" w:sz="0" w:space="0" w:color="auto"/>
        <w:right w:val="none" w:sz="0" w:space="0" w:color="auto"/>
      </w:divBdr>
    </w:div>
    <w:div w:id="845096575">
      <w:bodyDiv w:val="1"/>
      <w:marLeft w:val="0"/>
      <w:marRight w:val="0"/>
      <w:marTop w:val="0"/>
      <w:marBottom w:val="0"/>
      <w:divBdr>
        <w:top w:val="none" w:sz="0" w:space="0" w:color="auto"/>
        <w:left w:val="none" w:sz="0" w:space="0" w:color="auto"/>
        <w:bottom w:val="none" w:sz="0" w:space="0" w:color="auto"/>
        <w:right w:val="none" w:sz="0" w:space="0" w:color="auto"/>
      </w:divBdr>
    </w:div>
    <w:div w:id="1810631095">
      <w:bodyDiv w:val="1"/>
      <w:marLeft w:val="0"/>
      <w:marRight w:val="0"/>
      <w:marTop w:val="0"/>
      <w:marBottom w:val="0"/>
      <w:divBdr>
        <w:top w:val="none" w:sz="0" w:space="0" w:color="auto"/>
        <w:left w:val="none" w:sz="0" w:space="0" w:color="auto"/>
        <w:bottom w:val="none" w:sz="0" w:space="0" w:color="auto"/>
        <w:right w:val="none" w:sz="0" w:space="0" w:color="auto"/>
      </w:divBdr>
    </w:div>
    <w:div w:id="183510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1052</Words>
  <Characters>5999</Characters>
  <Application>Microsoft Office Word</Application>
  <DocSecurity>0</DocSecurity>
  <Lines>49</Lines>
  <Paragraphs>14</Paragraphs>
  <ScaleCrop>false</ScaleCrop>
  <Company/>
  <LinksUpToDate>false</LinksUpToDate>
  <CharactersWithSpaces>7037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EMBEDDED&amp;&amp;ESHWAR</dc:creator>
  <cp:keywords/>
  <dc:description/>
  <cp:lastModifiedBy>EMBEDDED&amp;&amp;ESHWAR</cp:lastModifiedBy>
  <cp:revision>4</cp:revision>
  <dcterms:created xsi:type="dcterms:W3CDTF">2019-10-13T05:32:00Z</dcterms:created>
  <dcterms:modified xsi:type="dcterms:W3CDTF">2019-10-13T05:35:00Z</dcterms:modified>
</cp:coreProperties>
</file>